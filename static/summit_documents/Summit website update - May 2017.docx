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50" w:rsidRPr="00A51E50" w:rsidRDefault="00A51E50" w:rsidP="00A51E50">
      <w:pPr>
        <w:shd w:val="clear" w:color="auto" w:fill="FFFFFF"/>
        <w:spacing w:after="0" w:line="240" w:lineRule="auto"/>
        <w:jc w:val="center"/>
        <w:rPr>
          <w:rFonts w:ascii="Open Sans" w:eastAsia="Times New Roman" w:hAnsi="Open Sans" w:cs="Segoe UI"/>
          <w:color w:val="444444"/>
          <w:sz w:val="24"/>
          <w:szCs w:val="24"/>
        </w:rPr>
      </w:pPr>
      <w:r w:rsidRPr="00A51E50">
        <w:rPr>
          <w:rFonts w:ascii="Open Sans" w:eastAsia="Times New Roman" w:hAnsi="Open Sans" w:cs="Segoe UI"/>
          <w:color w:val="444444"/>
          <w:sz w:val="24"/>
          <w:szCs w:val="24"/>
        </w:rPr>
        <w:fldChar w:fldCharType="begin"/>
      </w:r>
      <w:r w:rsidRPr="00A51E50">
        <w:rPr>
          <w:rFonts w:ascii="Open Sans" w:eastAsia="Times New Roman" w:hAnsi="Open Sans" w:cs="Segoe UI"/>
          <w:color w:val="444444"/>
          <w:sz w:val="24"/>
          <w:szCs w:val="24"/>
        </w:rPr>
        <w:instrText xml:space="preserve"> HYPERLINK "https://ariallsites2017.icjia.cloud/" </w:instrText>
      </w:r>
      <w:r w:rsidRPr="00A51E50">
        <w:rPr>
          <w:rFonts w:ascii="Open Sans" w:eastAsia="Times New Roman" w:hAnsi="Open Sans" w:cs="Segoe UI"/>
          <w:color w:val="444444"/>
          <w:sz w:val="24"/>
          <w:szCs w:val="24"/>
        </w:rPr>
        <w:fldChar w:fldCharType="separate"/>
      </w:r>
      <w:r w:rsidRPr="00A51E50">
        <w:rPr>
          <w:rFonts w:ascii="Open Sans" w:eastAsia="Times New Roman" w:hAnsi="Open Sans" w:cs="Segoe UI"/>
          <w:b/>
          <w:bCs/>
          <w:color w:val="1B2352"/>
          <w:sz w:val="24"/>
          <w:szCs w:val="24"/>
        </w:rPr>
        <w:t>Adult Redeploy Illinois | 2017 All-Sites Summit</w:t>
      </w:r>
      <w:r w:rsidRPr="00A51E50">
        <w:rPr>
          <w:rFonts w:ascii="Open Sans" w:eastAsia="Times New Roman" w:hAnsi="Open Sans" w:cs="Segoe UI"/>
          <w:color w:val="444444"/>
          <w:sz w:val="24"/>
          <w:szCs w:val="24"/>
        </w:rPr>
        <w:fldChar w:fldCharType="end"/>
      </w:r>
    </w:p>
    <w:p w:rsidR="00A51E50" w:rsidRPr="00A51E50" w:rsidRDefault="00A51E50" w:rsidP="00A51E50">
      <w:pPr>
        <w:spacing w:after="161" w:line="240" w:lineRule="auto"/>
        <w:jc w:val="center"/>
        <w:outlineLvl w:val="0"/>
        <w:rPr>
          <w:rFonts w:ascii="Montserrat" w:eastAsia="Times New Roman" w:hAnsi="Montserrat" w:cs="Segoe UI"/>
          <w:b/>
          <w:bCs/>
          <w:color w:val="444444"/>
          <w:kern w:val="36"/>
          <w:sz w:val="48"/>
          <w:szCs w:val="48"/>
        </w:rPr>
      </w:pPr>
      <w:r w:rsidRPr="00A51E50">
        <w:rPr>
          <w:rFonts w:ascii="Montserrat" w:eastAsia="Times New Roman" w:hAnsi="Montserrat" w:cs="Segoe UI"/>
          <w:b/>
          <w:bCs/>
          <w:color w:val="444444"/>
          <w:kern w:val="36"/>
          <w:sz w:val="48"/>
          <w:szCs w:val="48"/>
        </w:rPr>
        <w:t>2017 Adult Redeploy Illinois All-Sites Summit</w:t>
      </w:r>
    </w:p>
    <w:p w:rsidR="00A51E50" w:rsidRPr="00A51E50" w:rsidRDefault="00A51E50" w:rsidP="00A51E50">
      <w:pPr>
        <w:spacing w:after="100" w:afterAutospacing="1" w:line="240" w:lineRule="auto"/>
        <w:jc w:val="center"/>
        <w:rPr>
          <w:rFonts w:ascii="Open Sans" w:eastAsia="Times New Roman" w:hAnsi="Open Sans" w:cs="Segoe UI"/>
          <w:color w:val="444444"/>
          <w:sz w:val="24"/>
          <w:szCs w:val="24"/>
        </w:rPr>
      </w:pPr>
      <w:r w:rsidRPr="00A51E50">
        <w:rPr>
          <w:rFonts w:ascii="Open Sans" w:eastAsia="Times New Roman" w:hAnsi="Open Sans" w:cs="Segoe UI"/>
          <w:color w:val="444444"/>
          <w:sz w:val="24"/>
          <w:szCs w:val="24"/>
        </w:rPr>
        <w:t>May 17-18, 2017</w:t>
      </w:r>
    </w:p>
    <w:p w:rsidR="00A51E50" w:rsidRPr="00A51E50" w:rsidRDefault="00A51E50" w:rsidP="00A51E50">
      <w:pPr>
        <w:spacing w:after="100" w:afterAutospacing="1" w:line="240" w:lineRule="auto"/>
        <w:jc w:val="center"/>
        <w:rPr>
          <w:rFonts w:ascii="Open Sans" w:eastAsia="Times New Roman" w:hAnsi="Open Sans" w:cs="Segoe UI"/>
          <w:color w:val="444444"/>
          <w:sz w:val="24"/>
          <w:szCs w:val="24"/>
        </w:rPr>
      </w:pPr>
      <w:r w:rsidRPr="00A51E50">
        <w:rPr>
          <w:rFonts w:ascii="Open Sans" w:eastAsia="Times New Roman" w:hAnsi="Open Sans" w:cs="Segoe UI"/>
          <w:color w:val="444444"/>
          <w:sz w:val="24"/>
          <w:szCs w:val="24"/>
        </w:rPr>
        <w:t xml:space="preserve">Chateau Hotel and Conference Center </w:t>
      </w:r>
      <w:r w:rsidRPr="00A51E50">
        <w:rPr>
          <w:rFonts w:ascii="Open Sans" w:eastAsia="Times New Roman" w:hAnsi="Open Sans" w:cs="Segoe UI"/>
          <w:color w:val="444444"/>
          <w:sz w:val="24"/>
          <w:szCs w:val="24"/>
        </w:rPr>
        <w:br/>
        <w:t xml:space="preserve">1601 </w:t>
      </w:r>
      <w:proofErr w:type="spellStart"/>
      <w:r w:rsidRPr="00A51E50">
        <w:rPr>
          <w:rFonts w:ascii="Open Sans" w:eastAsia="Times New Roman" w:hAnsi="Open Sans" w:cs="Segoe UI"/>
          <w:color w:val="444444"/>
          <w:sz w:val="24"/>
          <w:szCs w:val="24"/>
        </w:rPr>
        <w:t>Jumer</w:t>
      </w:r>
      <w:proofErr w:type="spellEnd"/>
      <w:r w:rsidRPr="00A51E50">
        <w:rPr>
          <w:rFonts w:ascii="Open Sans" w:eastAsia="Times New Roman" w:hAnsi="Open Sans" w:cs="Segoe UI"/>
          <w:color w:val="444444"/>
          <w:sz w:val="24"/>
          <w:szCs w:val="24"/>
        </w:rPr>
        <w:t xml:space="preserve"> Drive</w:t>
      </w:r>
      <w:r w:rsidRPr="00A51E50">
        <w:rPr>
          <w:rFonts w:ascii="Open Sans" w:eastAsia="Times New Roman" w:hAnsi="Open Sans" w:cs="Segoe UI"/>
          <w:color w:val="444444"/>
          <w:sz w:val="24"/>
          <w:szCs w:val="24"/>
        </w:rPr>
        <w:br/>
        <w:t>Bloomington, IL 61704</w:t>
      </w:r>
    </w:p>
    <w:p w:rsidR="00A51E50" w:rsidRPr="00A51E50" w:rsidRDefault="00A51E50" w:rsidP="00A51E50">
      <w:pPr>
        <w:spacing w:after="0" w:line="240" w:lineRule="auto"/>
        <w:jc w:val="center"/>
        <w:rPr>
          <w:rFonts w:ascii="Open Sans" w:eastAsia="Times New Roman" w:hAnsi="Open Sans" w:cs="Segoe UI"/>
          <w:color w:val="444444"/>
          <w:sz w:val="24"/>
          <w:szCs w:val="24"/>
        </w:rPr>
      </w:pPr>
      <w:del w:id="0" w:author="LaPointe, Lindsey" w:date="2017-05-30T09:27:00Z">
        <w:r w:rsidRPr="00A51E50" w:rsidDel="0082625B">
          <w:rPr>
            <w:rFonts w:ascii="Open Sans" w:eastAsia="Times New Roman" w:hAnsi="Open Sans" w:cs="Segoe UI"/>
            <w:color w:val="444444"/>
            <w:sz w:val="24"/>
            <w:szCs w:val="24"/>
          </w:rPr>
          <w:fldChar w:fldCharType="begin"/>
        </w:r>
        <w:r w:rsidRPr="00A51E50" w:rsidDel="0082625B">
          <w:rPr>
            <w:rFonts w:ascii="Open Sans" w:eastAsia="Times New Roman" w:hAnsi="Open Sans" w:cs="Segoe UI"/>
            <w:color w:val="444444"/>
            <w:sz w:val="24"/>
            <w:szCs w:val="24"/>
          </w:rPr>
          <w:delInstrText xml:space="preserve"> HYPERLINK "https://www.surveygizmo.com/s3/3433332/2017-Adult-Redeploy-Illinois-All-Sites-Summit-Registration" </w:delInstrText>
        </w:r>
        <w:r w:rsidRPr="00A51E50" w:rsidDel="0082625B">
          <w:rPr>
            <w:rFonts w:ascii="Open Sans" w:eastAsia="Times New Roman" w:hAnsi="Open Sans" w:cs="Segoe UI"/>
            <w:color w:val="444444"/>
            <w:sz w:val="24"/>
            <w:szCs w:val="24"/>
          </w:rPr>
          <w:fldChar w:fldCharType="separate"/>
        </w:r>
        <w:r w:rsidRPr="00A51E50" w:rsidDel="0082625B">
          <w:rPr>
            <w:rFonts w:ascii="Open Sans" w:eastAsia="Times New Roman" w:hAnsi="Open Sans" w:cs="Segoe UI"/>
            <w:color w:val="1B2352"/>
            <w:sz w:val="24"/>
            <w:szCs w:val="24"/>
          </w:rPr>
          <w:delText>Register Now!</w:delText>
        </w:r>
        <w:r w:rsidRPr="00A51E50" w:rsidDel="0082625B">
          <w:rPr>
            <w:rFonts w:ascii="Open Sans" w:eastAsia="Times New Roman" w:hAnsi="Open Sans" w:cs="Segoe UI"/>
            <w:color w:val="444444"/>
            <w:sz w:val="24"/>
            <w:szCs w:val="24"/>
          </w:rPr>
          <w:fldChar w:fldCharType="end"/>
        </w:r>
      </w:del>
      <w:ins w:id="1" w:author="LaPointe, Lindsey" w:date="2017-05-30T09:27:00Z">
        <w:r w:rsidR="0082625B">
          <w:rPr>
            <w:rFonts w:ascii="Open Sans" w:eastAsia="Times New Roman" w:hAnsi="Open Sans" w:cs="Segoe UI"/>
            <w:color w:val="1B2352"/>
            <w:sz w:val="24"/>
            <w:szCs w:val="24"/>
          </w:rPr>
          <w:t>Agenda</w:t>
        </w:r>
      </w:ins>
    </w:p>
    <w:p w:rsidR="00A51E50" w:rsidDel="00A51E50" w:rsidRDefault="00A51E50" w:rsidP="00A51E50">
      <w:pPr>
        <w:spacing w:after="100" w:afterAutospacing="1" w:line="240" w:lineRule="auto"/>
        <w:jc w:val="center"/>
        <w:rPr>
          <w:del w:id="2" w:author="LaPointe, Lindsey" w:date="2017-05-30T09:25:00Z"/>
          <w:rFonts w:ascii="Open Sans" w:eastAsia="Times New Roman" w:hAnsi="Open Sans" w:cs="Segoe UI"/>
          <w:color w:val="444444"/>
          <w:sz w:val="24"/>
          <w:szCs w:val="24"/>
        </w:rPr>
      </w:pPr>
      <w:del w:id="3" w:author="LaPointe, Lindsey" w:date="2017-05-30T09:25:00Z">
        <w:r w:rsidRPr="00A51E50" w:rsidDel="00A51E50">
          <w:rPr>
            <w:rFonts w:ascii="Open Sans" w:eastAsia="Times New Roman" w:hAnsi="Open Sans" w:cs="Segoe UI"/>
            <w:color w:val="444444"/>
            <w:sz w:val="24"/>
            <w:szCs w:val="24"/>
          </w:rPr>
          <w:delText>Registration open 3/21/17 to 4/12/17</w:delText>
        </w:r>
      </w:del>
    </w:p>
    <w:p w:rsidR="00A51E50" w:rsidRPr="00A51E50" w:rsidRDefault="00A51E50" w:rsidP="00A51E50">
      <w:pPr>
        <w:spacing w:after="100" w:afterAutospacing="1" w:line="240" w:lineRule="auto"/>
        <w:jc w:val="center"/>
        <w:rPr>
          <w:ins w:id="4" w:author="LaPointe, Lindsey" w:date="2017-05-30T09:25:00Z"/>
          <w:rFonts w:ascii="Open Sans" w:eastAsia="Times New Roman" w:hAnsi="Open Sans" w:cs="Segoe UI"/>
          <w:color w:val="444444"/>
          <w:sz w:val="24"/>
          <w:szCs w:val="24"/>
        </w:rPr>
      </w:pPr>
      <w:commentRangeStart w:id="5"/>
      <w:ins w:id="6" w:author="LaPointe, Lindsey" w:date="2017-05-30T09:26:00Z">
        <w:r>
          <w:rPr>
            <w:rFonts w:ascii="Open Sans" w:eastAsia="Times New Roman" w:hAnsi="Open Sans" w:cs="Segoe UI"/>
            <w:color w:val="444444"/>
            <w:sz w:val="24"/>
            <w:szCs w:val="24"/>
          </w:rPr>
          <w:t xml:space="preserve">Presentations, Power Points </w:t>
        </w:r>
      </w:ins>
      <w:ins w:id="7" w:author="LaPointe, Lindsey" w:date="2017-05-30T09:36:00Z">
        <w:r w:rsidR="00504DEB">
          <w:rPr>
            <w:rFonts w:ascii="Open Sans" w:eastAsia="Times New Roman" w:hAnsi="Open Sans" w:cs="Segoe UI"/>
            <w:color w:val="444444"/>
            <w:sz w:val="24"/>
            <w:szCs w:val="24"/>
          </w:rPr>
          <w:t xml:space="preserve">&amp; </w:t>
        </w:r>
      </w:ins>
      <w:ins w:id="8" w:author="LaPointe, Lindsey" w:date="2017-05-30T09:26:00Z">
        <w:r>
          <w:rPr>
            <w:rFonts w:ascii="Open Sans" w:eastAsia="Times New Roman" w:hAnsi="Open Sans" w:cs="Segoe UI"/>
            <w:color w:val="444444"/>
            <w:sz w:val="24"/>
            <w:szCs w:val="24"/>
          </w:rPr>
          <w:t>Resources</w:t>
        </w:r>
        <w:commentRangeEnd w:id="5"/>
        <w:r>
          <w:rPr>
            <w:rStyle w:val="CommentReference"/>
          </w:rPr>
          <w:commentReference w:id="5"/>
        </w:r>
      </w:ins>
    </w:p>
    <w:p w:rsidR="00A51E50" w:rsidRDefault="00A51E50" w:rsidP="009763C0">
      <w:pPr>
        <w:spacing w:after="100" w:afterAutospacing="1" w:line="240" w:lineRule="auto"/>
        <w:outlineLvl w:val="4"/>
        <w:rPr>
          <w:rFonts w:eastAsia="Times New Roman" w:cs="Segoe UI"/>
          <w:b/>
          <w:bCs/>
          <w:color w:val="444444"/>
        </w:rPr>
      </w:pPr>
    </w:p>
    <w:p w:rsidR="009763C0" w:rsidRPr="009763C0" w:rsidRDefault="00504DEB" w:rsidP="009763C0">
      <w:pPr>
        <w:spacing w:after="100" w:afterAutospacing="1" w:line="240" w:lineRule="auto"/>
        <w:outlineLvl w:val="4"/>
        <w:rPr>
          <w:rFonts w:eastAsia="Times New Roman" w:cs="Segoe UI"/>
          <w:b/>
          <w:bCs/>
          <w:color w:val="444444"/>
        </w:rPr>
      </w:pPr>
      <w:r>
        <w:rPr>
          <w:rFonts w:eastAsia="Times New Roman" w:cs="Segoe UI"/>
          <w:b/>
          <w:bCs/>
          <w:color w:val="444444"/>
        </w:rPr>
        <w:t xml:space="preserve">Presentations, </w:t>
      </w:r>
      <w:r w:rsidR="009763C0" w:rsidRPr="009763C0">
        <w:rPr>
          <w:rFonts w:eastAsia="Times New Roman" w:cs="Segoe UI"/>
          <w:b/>
          <w:bCs/>
          <w:color w:val="444444"/>
        </w:rPr>
        <w:t>Power Points</w:t>
      </w:r>
      <w:r>
        <w:rPr>
          <w:rFonts w:eastAsia="Times New Roman" w:cs="Segoe UI"/>
          <w:b/>
          <w:bCs/>
          <w:color w:val="444444"/>
        </w:rPr>
        <w:t xml:space="preserve"> &amp; Resources</w:t>
      </w:r>
      <w:r w:rsidR="009763C0" w:rsidRPr="009763C0">
        <w:rPr>
          <w:rFonts w:eastAsia="Times New Roman" w:cs="Segoe UI"/>
          <w:b/>
          <w:bCs/>
          <w:color w:val="444444"/>
        </w:rPr>
        <w:t xml:space="preserve"> </w:t>
      </w:r>
    </w:p>
    <w:p w:rsidR="00090096" w:rsidRPr="00D42C40" w:rsidRDefault="009763C0">
      <w:r w:rsidRPr="00D42C40">
        <w:t>Agenda (</w:t>
      </w:r>
      <w:r w:rsidR="009F6F89">
        <w:t>1- Agenda_ARI_AllSites_Summit_2017_FINAL</w:t>
      </w:r>
      <w:r w:rsidRPr="00D42C40">
        <w:t>)</w:t>
      </w:r>
    </w:p>
    <w:p w:rsidR="009763C0" w:rsidRPr="00D42C40" w:rsidRDefault="009763C0" w:rsidP="00E538F4">
      <w:pPr>
        <w:spacing w:after="0" w:line="240" w:lineRule="auto"/>
        <w:rPr>
          <w:color w:val="1F497D"/>
        </w:rPr>
      </w:pPr>
      <w:r w:rsidRPr="00D42C40">
        <w:rPr>
          <w:b/>
        </w:rPr>
        <w:t>Prison and Sentencing Reform: ARI as a Vehicle for Justice System Improvement</w:t>
      </w:r>
    </w:p>
    <w:p w:rsidR="009763C0" w:rsidRPr="00D42C40" w:rsidRDefault="009763C0" w:rsidP="00E538F4">
      <w:pPr>
        <w:spacing w:after="0" w:line="240" w:lineRule="auto"/>
      </w:pPr>
      <w:r w:rsidRPr="00D42C40">
        <w:t xml:space="preserve">Dave Olson, Ph.D. and Don </w:t>
      </w:r>
      <w:proofErr w:type="spellStart"/>
      <w:r w:rsidRPr="00D42C40">
        <w:t>Stemen</w:t>
      </w:r>
      <w:proofErr w:type="spellEnd"/>
      <w:r w:rsidRPr="00D42C40">
        <w:t>, Ph.D., Center for Criminal Justice Research, Policy and Practice, Loyola University of Chicago</w:t>
      </w:r>
    </w:p>
    <w:p w:rsidR="00E538F4" w:rsidRPr="00D42C40" w:rsidRDefault="00E538F4" w:rsidP="00E538F4">
      <w:pPr>
        <w:spacing w:after="0" w:line="240" w:lineRule="auto"/>
      </w:pPr>
    </w:p>
    <w:p w:rsidR="009763C0" w:rsidRPr="00D42C40" w:rsidRDefault="009763C0" w:rsidP="00E538F4">
      <w:pPr>
        <w:spacing w:after="0" w:line="240" w:lineRule="auto"/>
      </w:pPr>
      <w:r w:rsidRPr="00D42C40">
        <w:t>This presentation provides an overview of trends in prison utilization in Illinois, what is driving these trends, how and why prison utilization varies across Illinois’ counties, and the opportunities and challenges to achieving criminal justice and sentencing reform in Illinois. Included will be a discussion of specific recommendations from the Illinois Governor’s Commission on Criminal Justice and Sentencing Reform that have implications for local criminal justice practice and policy, and how the ARI model can be seen as a vehicle for achieving the goals of reduced reliance on incarceration and improved public safety in Illinois.</w:t>
      </w:r>
    </w:p>
    <w:p w:rsidR="00E538F4" w:rsidRPr="00D42C40" w:rsidRDefault="00E538F4" w:rsidP="00E538F4">
      <w:pPr>
        <w:spacing w:after="0" w:line="240" w:lineRule="auto"/>
      </w:pPr>
    </w:p>
    <w:p w:rsidR="00E538F4" w:rsidRPr="00D42C40" w:rsidRDefault="001D64BE" w:rsidP="00E538F4">
      <w:pPr>
        <w:spacing w:after="0" w:line="240" w:lineRule="auto"/>
      </w:pPr>
      <w:r>
        <w:t>Power Point (1</w:t>
      </w:r>
      <w:r w:rsidR="009F6F89">
        <w:t xml:space="preserve"> – Loyola_Prison_and_sentencing_reform_ARI_PPT_Summit2017</w:t>
      </w:r>
      <w:r>
        <w:t>)</w:t>
      </w:r>
    </w:p>
    <w:p w:rsidR="00E538F4" w:rsidRPr="00D42C40" w:rsidRDefault="00E538F4" w:rsidP="00E538F4">
      <w:pPr>
        <w:spacing w:after="0" w:line="240" w:lineRule="auto"/>
      </w:pPr>
      <w:r w:rsidRPr="00D42C40">
        <w:t>Documents</w:t>
      </w:r>
      <w:r w:rsidR="001D64BE">
        <w:t xml:space="preserve"> (1</w:t>
      </w:r>
      <w:r w:rsidR="009F6F89">
        <w:t>-Loyola_ARI_advancing_justice_system_effectiveness_Summit2017</w:t>
      </w:r>
      <w:r w:rsidR="001D64BE">
        <w:t>)</w:t>
      </w:r>
    </w:p>
    <w:p w:rsidR="00320ABC" w:rsidRPr="00D42C40" w:rsidRDefault="00320ABC" w:rsidP="00E538F4">
      <w:pPr>
        <w:spacing w:after="0" w:line="240" w:lineRule="auto"/>
      </w:pPr>
    </w:p>
    <w:p w:rsidR="00320ABC" w:rsidRPr="00D42C40" w:rsidRDefault="00320ABC" w:rsidP="00320ABC">
      <w:pPr>
        <w:tabs>
          <w:tab w:val="left" w:pos="0"/>
        </w:tabs>
        <w:spacing w:after="0" w:line="240" w:lineRule="auto"/>
        <w:ind w:hanging="1440"/>
      </w:pPr>
      <w:r w:rsidRPr="00D42C40">
        <w:rPr>
          <w:b/>
          <w:i/>
        </w:rPr>
        <w:tab/>
        <w:t>Bridges to Justice:</w:t>
      </w:r>
      <w:r w:rsidRPr="00D42C40">
        <w:rPr>
          <w:i/>
        </w:rPr>
        <w:t xml:space="preserve"> </w:t>
      </w:r>
      <w:r w:rsidRPr="00D42C40">
        <w:rPr>
          <w:b/>
          <w:i/>
        </w:rPr>
        <w:t>A Community Engagement Toolkit for Adult Diversion Programs</w:t>
      </w:r>
      <w:r w:rsidRPr="00D42C40">
        <w:rPr>
          <w:b/>
        </w:rPr>
        <w:t xml:space="preserve"> – Introduction of a New Resource for ARI Sites</w:t>
      </w:r>
    </w:p>
    <w:p w:rsidR="00320ABC" w:rsidRPr="00D42C40" w:rsidRDefault="00320ABC" w:rsidP="00320ABC">
      <w:pPr>
        <w:tabs>
          <w:tab w:val="left" w:pos="0"/>
        </w:tabs>
        <w:spacing w:after="0" w:line="240" w:lineRule="auto"/>
        <w:ind w:hanging="1440"/>
      </w:pPr>
      <w:r w:rsidRPr="00D42C40">
        <w:tab/>
        <w:t>Angelique Orr, M.S., ARI Oversight Board Member</w:t>
      </w:r>
    </w:p>
    <w:p w:rsidR="00320ABC" w:rsidRPr="00D42C40" w:rsidRDefault="00320ABC" w:rsidP="00320ABC">
      <w:pPr>
        <w:tabs>
          <w:tab w:val="left" w:pos="0"/>
        </w:tabs>
        <w:spacing w:after="0" w:line="240" w:lineRule="auto"/>
        <w:ind w:hanging="1440"/>
      </w:pPr>
      <w:r w:rsidRPr="00D42C40">
        <w:tab/>
        <w:t>Amanda Hwu, former ARI staff</w:t>
      </w:r>
    </w:p>
    <w:p w:rsidR="00320ABC" w:rsidRPr="00D42C40" w:rsidRDefault="00320ABC" w:rsidP="00320ABC">
      <w:pPr>
        <w:tabs>
          <w:tab w:val="left" w:pos="0"/>
        </w:tabs>
        <w:spacing w:after="0" w:line="240" w:lineRule="auto"/>
        <w:ind w:hanging="1440"/>
      </w:pPr>
      <w:r w:rsidRPr="00D42C40">
        <w:tab/>
        <w:t>Lindsey LaPointe, ARI Program Manager</w:t>
      </w:r>
    </w:p>
    <w:p w:rsidR="00320ABC" w:rsidRPr="00D42C40" w:rsidRDefault="00320ABC" w:rsidP="00320ABC">
      <w:pPr>
        <w:pStyle w:val="Pa8"/>
        <w:tabs>
          <w:tab w:val="left" w:pos="0"/>
        </w:tabs>
        <w:spacing w:line="240" w:lineRule="auto"/>
        <w:ind w:hanging="1440"/>
        <w:rPr>
          <w:rFonts w:asciiTheme="minorHAnsi" w:hAnsiTheme="minorHAnsi" w:cs="Times New Roman"/>
          <w:color w:val="000000"/>
          <w:sz w:val="22"/>
          <w:szCs w:val="22"/>
        </w:rPr>
      </w:pPr>
      <w:r w:rsidRPr="00D42C40">
        <w:rPr>
          <w:rFonts w:asciiTheme="minorHAnsi" w:hAnsiTheme="minorHAnsi" w:cs="Times New Roman"/>
          <w:color w:val="000000"/>
          <w:sz w:val="22"/>
          <w:szCs w:val="22"/>
        </w:rPr>
        <w:tab/>
        <w:t>This presentation will roll out a new toolkit that provides a roadmap to strengthen the role of community in local ARI programs. The toolkit’s authors will describe the process of developing the toolkit and share key findings. Snapshots of ARI sites within the toolkit highlight robust com</w:t>
      </w:r>
      <w:r w:rsidRPr="00D42C40">
        <w:rPr>
          <w:rFonts w:asciiTheme="minorHAnsi" w:hAnsiTheme="minorHAnsi" w:cs="Times New Roman"/>
          <w:color w:val="000000"/>
          <w:sz w:val="22"/>
          <w:szCs w:val="22"/>
        </w:rPr>
        <w:softHyphen/>
        <w:t xml:space="preserve">munity involvement and include program descriptions, challenges and navigation strategies related to community involvement, and how community involvement has enhanced programs. </w:t>
      </w:r>
    </w:p>
    <w:p w:rsidR="00320ABC" w:rsidRPr="00D42C40" w:rsidRDefault="00320ABC" w:rsidP="00E538F4">
      <w:pPr>
        <w:spacing w:after="0" w:line="240" w:lineRule="auto"/>
      </w:pPr>
    </w:p>
    <w:p w:rsidR="00320ABC" w:rsidRPr="00D42C40" w:rsidRDefault="00320ABC" w:rsidP="00320ABC">
      <w:pPr>
        <w:spacing w:after="0" w:line="240" w:lineRule="auto"/>
      </w:pPr>
      <w:r w:rsidRPr="00D42C40">
        <w:t xml:space="preserve">Power Point </w:t>
      </w:r>
      <w:r w:rsidR="001D64BE">
        <w:t>(1</w:t>
      </w:r>
      <w:r w:rsidR="009F6F89">
        <w:t>-Community_toolkit_PPT_Summit2017</w:t>
      </w:r>
      <w:r w:rsidR="001D64BE">
        <w:t>)</w:t>
      </w:r>
    </w:p>
    <w:p w:rsidR="00320ABC" w:rsidRPr="00D42C40" w:rsidRDefault="00320ABC" w:rsidP="00320ABC">
      <w:pPr>
        <w:spacing w:after="0" w:line="240" w:lineRule="auto"/>
      </w:pPr>
      <w:r w:rsidRPr="00D42C40">
        <w:t>Documents</w:t>
      </w:r>
      <w:r w:rsidR="001D64BE">
        <w:t xml:space="preserve"> (2</w:t>
      </w:r>
      <w:r w:rsidR="00236082">
        <w:t>-Summary_bridges_to_justice_Summit2017</w:t>
      </w:r>
      <w:r w:rsidR="00686AF3">
        <w:t xml:space="preserve">; </w:t>
      </w:r>
      <w:proofErr w:type="spellStart"/>
      <w:r w:rsidR="00686AF3">
        <w:t>Community_toolkit_bridges_to_justice_FINAL</w:t>
      </w:r>
      <w:proofErr w:type="spellEnd"/>
      <w:r w:rsidR="001D64BE">
        <w:t>)</w:t>
      </w:r>
    </w:p>
    <w:p w:rsidR="00320ABC" w:rsidRPr="00D42C40" w:rsidRDefault="00320ABC" w:rsidP="00E538F4">
      <w:pPr>
        <w:spacing w:after="0" w:line="240" w:lineRule="auto"/>
      </w:pPr>
    </w:p>
    <w:p w:rsidR="000F31FF" w:rsidRPr="00D42C40" w:rsidRDefault="00320ABC" w:rsidP="000F31FF">
      <w:pPr>
        <w:spacing w:after="0" w:line="240" w:lineRule="auto"/>
        <w:rPr>
          <w:rFonts w:eastAsia="Times New Roman"/>
          <w:b/>
          <w:color w:val="000000"/>
        </w:rPr>
      </w:pPr>
      <w:r w:rsidRPr="00D42C40">
        <w:rPr>
          <w:rFonts w:eastAsia="Times New Roman"/>
          <w:b/>
          <w:color w:val="000000"/>
        </w:rPr>
        <w:t>Restorative Justice in Action:  Not just for Juveniles</w:t>
      </w:r>
    </w:p>
    <w:p w:rsidR="00320ABC" w:rsidRPr="00D42C40" w:rsidRDefault="00320ABC" w:rsidP="000F31FF">
      <w:pPr>
        <w:spacing w:after="0" w:line="240" w:lineRule="auto"/>
        <w:rPr>
          <w:rFonts w:eastAsia="Times New Roman"/>
          <w:b/>
          <w:color w:val="000000"/>
        </w:rPr>
      </w:pPr>
      <w:r w:rsidRPr="00D42C40">
        <w:rPr>
          <w:rFonts w:eastAsia="Times New Roman"/>
          <w:color w:val="000000"/>
        </w:rPr>
        <w:t xml:space="preserve">Kathryn Rayford, B.S., Director of Training, </w:t>
      </w:r>
      <w:r w:rsidRPr="00D42C40">
        <w:t xml:space="preserve">Illinois Balanced and Restorative Justice </w:t>
      </w:r>
    </w:p>
    <w:p w:rsidR="00320ABC" w:rsidRPr="00D42C40" w:rsidRDefault="00320ABC" w:rsidP="000F31FF">
      <w:pPr>
        <w:spacing w:after="0" w:line="240" w:lineRule="auto"/>
        <w:rPr>
          <w:rStyle w:val="Strong"/>
          <w:b w:val="0"/>
        </w:rPr>
      </w:pPr>
      <w:r w:rsidRPr="00D42C40">
        <w:rPr>
          <w:rStyle w:val="Strong"/>
          <w:b w:val="0"/>
        </w:rPr>
        <w:t xml:space="preserve">Gregory A. </w:t>
      </w:r>
      <w:proofErr w:type="spellStart"/>
      <w:r w:rsidRPr="00D42C40">
        <w:rPr>
          <w:rStyle w:val="Strong"/>
          <w:b w:val="0"/>
        </w:rPr>
        <w:t>Mattingley</w:t>
      </w:r>
      <w:proofErr w:type="spellEnd"/>
      <w:r w:rsidRPr="00D42C40">
        <w:rPr>
          <w:rStyle w:val="Strong"/>
          <w:b w:val="0"/>
        </w:rPr>
        <w:t>, Macon County Board Member and Community Restorative Board volunteer</w:t>
      </w:r>
    </w:p>
    <w:p w:rsidR="00320ABC" w:rsidRPr="00D42C40" w:rsidRDefault="00320ABC" w:rsidP="000F31FF">
      <w:pPr>
        <w:spacing w:after="0" w:line="240" w:lineRule="auto"/>
        <w:rPr>
          <w:b/>
        </w:rPr>
      </w:pPr>
      <w:r w:rsidRPr="00D42C40">
        <w:rPr>
          <w:rFonts w:eastAsia="Times New Roman"/>
        </w:rPr>
        <w:t xml:space="preserve">This session will provide an overview of Restorative Justice and how the various practices can be applied in adult situations. The presenters will discuss the stakeholders and how accountability, combined with competency development, contributes to community safety. The challenges and successes of implementing a Community Restorative Board in Macon County will be highlighted.  </w:t>
      </w:r>
    </w:p>
    <w:p w:rsidR="00320ABC" w:rsidRPr="00D42C40" w:rsidRDefault="00320ABC" w:rsidP="00E538F4">
      <w:pPr>
        <w:spacing w:after="0" w:line="240" w:lineRule="auto"/>
      </w:pPr>
    </w:p>
    <w:p w:rsidR="000F31FF" w:rsidRPr="00D42C40" w:rsidRDefault="000F31FF" w:rsidP="000F31FF">
      <w:pPr>
        <w:spacing w:after="0" w:line="240" w:lineRule="auto"/>
      </w:pPr>
      <w:r w:rsidRPr="00D42C40">
        <w:t xml:space="preserve">Power Point </w:t>
      </w:r>
      <w:r w:rsidR="001D64BE">
        <w:t>(1</w:t>
      </w:r>
      <w:r w:rsidR="00686AF3">
        <w:t>-IBARJ_Restorative_Justice_in_action_PPT_Summit2017</w:t>
      </w:r>
      <w:r w:rsidR="001D64BE">
        <w:t>)</w:t>
      </w:r>
    </w:p>
    <w:p w:rsidR="000F31FF" w:rsidRPr="00D42C40" w:rsidRDefault="000F31FF" w:rsidP="000F31FF">
      <w:pPr>
        <w:spacing w:after="0" w:line="240" w:lineRule="auto"/>
      </w:pPr>
      <w:r w:rsidRPr="00D42C40">
        <w:t>Documents</w:t>
      </w:r>
      <w:r w:rsidR="001D64BE">
        <w:t xml:space="preserve"> (0)</w:t>
      </w:r>
    </w:p>
    <w:p w:rsidR="000F31FF" w:rsidRPr="00D42C40" w:rsidRDefault="000F31FF" w:rsidP="00E538F4">
      <w:pPr>
        <w:spacing w:after="0" w:line="240" w:lineRule="auto"/>
      </w:pPr>
    </w:p>
    <w:p w:rsidR="000F31FF" w:rsidRPr="00D42C40" w:rsidRDefault="000F31FF" w:rsidP="00790C5A">
      <w:pPr>
        <w:tabs>
          <w:tab w:val="left" w:pos="0"/>
          <w:tab w:val="left" w:pos="720"/>
        </w:tabs>
        <w:spacing w:after="0" w:line="240" w:lineRule="auto"/>
        <w:rPr>
          <w:b/>
        </w:rPr>
      </w:pPr>
      <w:r w:rsidRPr="00D42C40">
        <w:rPr>
          <w:b/>
        </w:rPr>
        <w:t>Veterans Courts and Highlights of Veteran Mentors Program</w:t>
      </w:r>
    </w:p>
    <w:p w:rsidR="000F31FF" w:rsidRPr="00D42C40" w:rsidRDefault="000F31FF" w:rsidP="00790C5A">
      <w:pPr>
        <w:tabs>
          <w:tab w:val="left" w:pos="0"/>
          <w:tab w:val="left" w:pos="720"/>
        </w:tabs>
        <w:spacing w:after="0" w:line="240" w:lineRule="auto"/>
      </w:pPr>
      <w:r w:rsidRPr="00D42C40">
        <w:t>Judge Annette Eckert (Ret.)</w:t>
      </w:r>
    </w:p>
    <w:p w:rsidR="000F31FF" w:rsidRPr="00D42C40" w:rsidRDefault="000F31FF" w:rsidP="00790C5A">
      <w:pPr>
        <w:tabs>
          <w:tab w:val="left" w:pos="0"/>
          <w:tab w:val="left" w:pos="720"/>
        </w:tabs>
        <w:spacing w:after="0" w:line="240" w:lineRule="auto"/>
      </w:pPr>
      <w:r w:rsidRPr="00D42C40">
        <w:t xml:space="preserve">Kelly </w:t>
      </w:r>
      <w:proofErr w:type="spellStart"/>
      <w:r w:rsidRPr="00D42C40">
        <w:t>Gallivan-Ilarraza</w:t>
      </w:r>
      <w:proofErr w:type="spellEnd"/>
      <w:r w:rsidRPr="00D42C40">
        <w:t>, Problem-Solving Court Coordinator, Administrative Office of Illinois Courts</w:t>
      </w:r>
    </w:p>
    <w:p w:rsidR="000F31FF" w:rsidRPr="00D42C40" w:rsidRDefault="000F31FF" w:rsidP="00790C5A">
      <w:pPr>
        <w:tabs>
          <w:tab w:val="left" w:pos="0"/>
          <w:tab w:val="left" w:pos="720"/>
        </w:tabs>
        <w:spacing w:after="0" w:line="240" w:lineRule="auto"/>
      </w:pPr>
      <w:r w:rsidRPr="00D42C40">
        <w:t>Michelle Rock, JD, Director, Illinois Center of Excellence for Behavioral Health and Justice</w:t>
      </w:r>
    </w:p>
    <w:p w:rsidR="00790C5A" w:rsidRPr="00D42C40" w:rsidRDefault="000F31FF" w:rsidP="00790C5A">
      <w:pPr>
        <w:tabs>
          <w:tab w:val="left" w:pos="0"/>
          <w:tab w:val="left" w:pos="720"/>
        </w:tabs>
        <w:spacing w:after="0" w:line="240" w:lineRule="auto"/>
      </w:pPr>
      <w:r w:rsidRPr="00D42C40">
        <w:t xml:space="preserve">Rudy Martin, Lake County Veterans Court </w:t>
      </w:r>
    </w:p>
    <w:p w:rsidR="000F31FF" w:rsidRPr="00D42C40" w:rsidRDefault="000F31FF" w:rsidP="00790C5A">
      <w:pPr>
        <w:tabs>
          <w:tab w:val="left" w:pos="0"/>
          <w:tab w:val="left" w:pos="720"/>
        </w:tabs>
        <w:spacing w:after="0" w:line="240" w:lineRule="auto"/>
      </w:pPr>
      <w:r w:rsidRPr="00D42C40">
        <w:t xml:space="preserve">This session covers the importance and need for </w:t>
      </w:r>
      <w:proofErr w:type="gramStart"/>
      <w:r w:rsidRPr="00D42C40">
        <w:t>veterans</w:t>
      </w:r>
      <w:proofErr w:type="gramEnd"/>
      <w:r w:rsidRPr="00D42C40">
        <w:t xml:space="preserve"> courts; the current landscape of veterans </w:t>
      </w:r>
      <w:r w:rsidR="00790C5A" w:rsidRPr="00D42C40">
        <w:t xml:space="preserve">       </w:t>
      </w:r>
      <w:r w:rsidRPr="00D42C40">
        <w:t>courts in</w:t>
      </w:r>
      <w:r w:rsidR="00790C5A" w:rsidRPr="00D42C40">
        <w:t xml:space="preserve"> </w:t>
      </w:r>
      <w:r w:rsidRPr="00D42C40">
        <w:t>Illinois, including current legislation and standards; the importance of planning for veterans courts; implementation; rural issues; and a highlight of innovations from the Lake County Veterans Treatment and Assistance Court.</w:t>
      </w:r>
    </w:p>
    <w:p w:rsidR="00790C5A" w:rsidRPr="00D42C40" w:rsidRDefault="00790C5A" w:rsidP="00790C5A">
      <w:pPr>
        <w:tabs>
          <w:tab w:val="left" w:pos="0"/>
          <w:tab w:val="left" w:pos="720"/>
        </w:tabs>
        <w:spacing w:after="0" w:line="240" w:lineRule="auto"/>
      </w:pPr>
    </w:p>
    <w:p w:rsidR="00790C5A" w:rsidRPr="00D42C40" w:rsidRDefault="00790C5A" w:rsidP="00790C5A">
      <w:pPr>
        <w:tabs>
          <w:tab w:val="left" w:pos="0"/>
        </w:tabs>
        <w:spacing w:after="0" w:line="240" w:lineRule="auto"/>
      </w:pPr>
      <w:r w:rsidRPr="00D42C40">
        <w:t xml:space="preserve">Power Point </w:t>
      </w:r>
      <w:r w:rsidR="00390B8F">
        <w:t>(1</w:t>
      </w:r>
      <w:r w:rsidR="00686AF3">
        <w:t>- Veterans_courts_and_vet_mentoring_PPT_Summit2017</w:t>
      </w:r>
      <w:r w:rsidR="00390B8F">
        <w:t>)</w:t>
      </w:r>
    </w:p>
    <w:p w:rsidR="00790C5A" w:rsidRPr="00D42C40" w:rsidRDefault="00790C5A" w:rsidP="00790C5A">
      <w:pPr>
        <w:tabs>
          <w:tab w:val="left" w:pos="0"/>
        </w:tabs>
        <w:spacing w:after="0" w:line="240" w:lineRule="auto"/>
      </w:pPr>
      <w:r w:rsidRPr="00D42C40">
        <w:t>Documents</w:t>
      </w:r>
      <w:r w:rsidR="00390B8F">
        <w:t xml:space="preserve"> (1</w:t>
      </w:r>
      <w:r w:rsidR="00686AF3">
        <w:t xml:space="preserve"> – </w:t>
      </w:r>
      <w:proofErr w:type="spellStart"/>
      <w:r w:rsidR="00686AF3">
        <w:t>Lake_County_VTAC_menoring_communitytoolkit</w:t>
      </w:r>
      <w:proofErr w:type="spellEnd"/>
      <w:r w:rsidR="00390B8F">
        <w:t>)</w:t>
      </w:r>
    </w:p>
    <w:p w:rsidR="00790C5A" w:rsidRPr="00D42C40" w:rsidRDefault="00790C5A" w:rsidP="00790C5A">
      <w:pPr>
        <w:spacing w:after="0" w:line="240" w:lineRule="auto"/>
      </w:pPr>
    </w:p>
    <w:p w:rsidR="00790C5A" w:rsidRPr="00D42C40" w:rsidRDefault="00790C5A" w:rsidP="00790C5A">
      <w:pPr>
        <w:tabs>
          <w:tab w:val="left" w:pos="720"/>
        </w:tabs>
        <w:spacing w:after="0" w:line="240" w:lineRule="auto"/>
        <w:rPr>
          <w:b/>
        </w:rPr>
      </w:pPr>
      <w:r w:rsidRPr="00D42C40">
        <w:rPr>
          <w:b/>
        </w:rPr>
        <w:t>Gender Responsive Justice Programming</w:t>
      </w:r>
    </w:p>
    <w:p w:rsidR="00790C5A" w:rsidRPr="00D42C40" w:rsidRDefault="00790C5A" w:rsidP="00790C5A">
      <w:pPr>
        <w:shd w:val="clear" w:color="auto" w:fill="FFFFFF"/>
        <w:spacing w:after="0" w:line="240" w:lineRule="auto"/>
        <w:rPr>
          <w:rFonts w:eastAsia="Times New Roman" w:cs="Helvetica"/>
          <w:color w:val="000000"/>
        </w:rPr>
      </w:pPr>
      <w:r w:rsidRPr="00D42C40">
        <w:rPr>
          <w:rFonts w:eastAsia="Times New Roman" w:cs="Helvetica"/>
          <w:color w:val="000000"/>
        </w:rPr>
        <w:t xml:space="preserve">Deanne </w:t>
      </w:r>
      <w:proofErr w:type="spellStart"/>
      <w:r w:rsidRPr="00D42C40">
        <w:rPr>
          <w:rFonts w:eastAsia="Times New Roman" w:cs="Helvetica"/>
          <w:color w:val="000000"/>
        </w:rPr>
        <w:t>Benos</w:t>
      </w:r>
      <w:proofErr w:type="spellEnd"/>
      <w:r w:rsidRPr="00D42C40">
        <w:rPr>
          <w:rFonts w:eastAsia="Times New Roman" w:cs="Helvetica"/>
          <w:color w:val="000000"/>
        </w:rPr>
        <w:t xml:space="preserve">, Founder &amp; Project Director, </w:t>
      </w:r>
      <w:proofErr w:type="gramStart"/>
      <w:r w:rsidRPr="00D42C40">
        <w:rPr>
          <w:rFonts w:eastAsia="Times New Roman" w:cs="Helvetica"/>
          <w:color w:val="000000"/>
        </w:rPr>
        <w:t>The</w:t>
      </w:r>
      <w:proofErr w:type="gramEnd"/>
      <w:r w:rsidRPr="00D42C40">
        <w:rPr>
          <w:rFonts w:eastAsia="Times New Roman" w:cs="Helvetica"/>
          <w:color w:val="000000"/>
        </w:rPr>
        <w:t xml:space="preserve"> Women's Justice Initiative </w:t>
      </w:r>
    </w:p>
    <w:p w:rsidR="00790C5A" w:rsidRPr="00D42C40" w:rsidRDefault="00790C5A" w:rsidP="00790C5A">
      <w:pPr>
        <w:shd w:val="clear" w:color="auto" w:fill="FFFFFF"/>
        <w:spacing w:after="0" w:line="240" w:lineRule="auto"/>
        <w:rPr>
          <w:rFonts w:eastAsia="Times New Roman" w:cs="Helvetica"/>
          <w:color w:val="000000"/>
        </w:rPr>
      </w:pPr>
      <w:r w:rsidRPr="00D42C40">
        <w:rPr>
          <w:rFonts w:eastAsia="Times New Roman" w:cs="Helvetica"/>
          <w:color w:val="000000"/>
        </w:rPr>
        <w:t>Alyssa Benedict, Executive Director, CORE Associates</w:t>
      </w:r>
    </w:p>
    <w:p w:rsidR="00790C5A" w:rsidRPr="00D42C40" w:rsidRDefault="00790C5A" w:rsidP="00790C5A">
      <w:pPr>
        <w:shd w:val="clear" w:color="auto" w:fill="FFFFFF"/>
        <w:spacing w:after="0" w:line="240" w:lineRule="auto"/>
        <w:rPr>
          <w:rFonts w:eastAsia="Times New Roman" w:cs="Helvetica"/>
          <w:color w:val="000000"/>
        </w:rPr>
      </w:pPr>
      <w:r w:rsidRPr="00D42C40">
        <w:rPr>
          <w:rFonts w:eastAsia="Times New Roman" w:cs="Helvetica"/>
          <w:color w:val="000000"/>
        </w:rPr>
        <w:t>Margaret Burke, Warden, Logan Correctional Center</w:t>
      </w:r>
    </w:p>
    <w:p w:rsidR="00790C5A" w:rsidRPr="00D42C40" w:rsidRDefault="00790C5A" w:rsidP="00790C5A">
      <w:pPr>
        <w:shd w:val="clear" w:color="auto" w:fill="FFFFFF"/>
        <w:spacing w:after="0" w:line="240" w:lineRule="auto"/>
        <w:rPr>
          <w:rFonts w:eastAsia="Times New Roman" w:cs="Helvetica"/>
          <w:color w:val="000000"/>
        </w:rPr>
      </w:pPr>
      <w:r w:rsidRPr="00D42C40">
        <w:rPr>
          <w:rFonts w:eastAsia="Times New Roman" w:cs="Helvetica"/>
          <w:color w:val="000000"/>
        </w:rPr>
        <w:t>Carolyn Gurski, Chief of Public Safety, Illinois Department of Corrections</w:t>
      </w:r>
    </w:p>
    <w:p w:rsidR="00790C5A" w:rsidRPr="00D42C40" w:rsidRDefault="00790C5A" w:rsidP="00790C5A">
      <w:pPr>
        <w:shd w:val="clear" w:color="auto" w:fill="FFFFFF"/>
        <w:spacing w:after="0" w:line="240" w:lineRule="auto"/>
        <w:rPr>
          <w:color w:val="000000"/>
        </w:rPr>
      </w:pPr>
      <w:r w:rsidRPr="00D42C40">
        <w:rPr>
          <w:color w:val="000000"/>
        </w:rPr>
        <w:t xml:space="preserve">This presentation will share the Chicago-based </w:t>
      </w:r>
      <w:r w:rsidRPr="00D42C40">
        <w:rPr>
          <w:bCs/>
          <w:color w:val="000000"/>
        </w:rPr>
        <w:t>Women's Justice Initiative's "Call to Action"</w:t>
      </w:r>
      <w:r w:rsidRPr="00D42C40">
        <w:rPr>
          <w:color w:val="000000"/>
        </w:rPr>
        <w:t xml:space="preserve"> that has begun in partnership with the Illinois Department of Corrections (IDOC) and is rooted in the most comprehensive </w:t>
      </w:r>
      <w:r w:rsidRPr="00D42C40">
        <w:rPr>
          <w:bCs/>
          <w:color w:val="000000"/>
        </w:rPr>
        <w:t>Gender Informed Practices Assessment (GIPA) and Reform Strategy </w:t>
      </w:r>
      <w:r w:rsidRPr="00D42C40">
        <w:rPr>
          <w:color w:val="000000"/>
        </w:rPr>
        <w:t>ever conducted by a state system. Panelists will invite participants to become part of a gender responsive justice systems change movement, will be provided with an overview of gender responsive tools available to them to improve outcomes among justice-involved women and girls, and will be offered the opportunity to share in a dialogue about frontline implementation challenges and solutions focused on overcoming longstanding culture differences and perceptions of impact vs accountability. </w:t>
      </w:r>
    </w:p>
    <w:p w:rsidR="00790C5A" w:rsidRPr="00D42C40" w:rsidRDefault="00790C5A" w:rsidP="00790C5A">
      <w:pPr>
        <w:spacing w:after="0" w:line="240" w:lineRule="auto"/>
      </w:pPr>
    </w:p>
    <w:p w:rsidR="00790C5A" w:rsidRPr="00D42C40" w:rsidRDefault="00790C5A" w:rsidP="00790C5A">
      <w:pPr>
        <w:tabs>
          <w:tab w:val="left" w:pos="0"/>
        </w:tabs>
        <w:spacing w:after="0" w:line="240" w:lineRule="auto"/>
      </w:pPr>
      <w:r w:rsidRPr="00D42C40">
        <w:t xml:space="preserve">Power Point </w:t>
      </w:r>
      <w:r w:rsidR="00390B8F">
        <w:t>(0)</w:t>
      </w:r>
    </w:p>
    <w:p w:rsidR="00790C5A" w:rsidRPr="00D42C40" w:rsidRDefault="00790C5A" w:rsidP="00790C5A">
      <w:pPr>
        <w:tabs>
          <w:tab w:val="left" w:pos="0"/>
        </w:tabs>
        <w:spacing w:after="0" w:line="240" w:lineRule="auto"/>
      </w:pPr>
      <w:r w:rsidRPr="00D42C40">
        <w:t>Documents</w:t>
      </w:r>
      <w:r w:rsidR="00390B8F">
        <w:t xml:space="preserve"> (0)</w:t>
      </w:r>
    </w:p>
    <w:p w:rsidR="00790C5A" w:rsidRPr="00D42C40" w:rsidRDefault="00790C5A" w:rsidP="00790C5A">
      <w:pPr>
        <w:tabs>
          <w:tab w:val="left" w:pos="0"/>
          <w:tab w:val="left" w:pos="720"/>
        </w:tabs>
        <w:spacing w:after="0" w:line="240" w:lineRule="auto"/>
      </w:pPr>
    </w:p>
    <w:p w:rsidR="00640029" w:rsidRPr="00D42C40" w:rsidRDefault="00640029" w:rsidP="00640029">
      <w:pPr>
        <w:pStyle w:val="Default"/>
        <w:rPr>
          <w:rFonts w:asciiTheme="minorHAnsi" w:hAnsiTheme="minorHAnsi"/>
          <w:b/>
          <w:bCs/>
          <w:sz w:val="22"/>
          <w:szCs w:val="22"/>
        </w:rPr>
      </w:pPr>
      <w:r w:rsidRPr="00D42C40">
        <w:rPr>
          <w:rFonts w:asciiTheme="minorHAnsi" w:hAnsiTheme="minorHAnsi"/>
          <w:b/>
          <w:sz w:val="22"/>
          <w:szCs w:val="22"/>
        </w:rPr>
        <w:t>Improving and Sustaining Quality over the Life Cycle of Programs</w:t>
      </w:r>
    </w:p>
    <w:p w:rsidR="00640029" w:rsidRPr="00D42C40" w:rsidRDefault="00640029" w:rsidP="00640029">
      <w:pPr>
        <w:spacing w:after="0" w:line="240" w:lineRule="auto"/>
      </w:pPr>
      <w:r w:rsidRPr="00D42C40">
        <w:t xml:space="preserve">Lily Gleicher, M.S., ABD, Research Analyst, Illinois Criminal Justice Information Authority </w:t>
      </w:r>
      <w:r w:rsidRPr="00D42C40">
        <w:rPr>
          <w:b/>
        </w:rPr>
        <w:tab/>
      </w:r>
    </w:p>
    <w:p w:rsidR="00640029" w:rsidRPr="00D42C40" w:rsidRDefault="00640029" w:rsidP="00640029">
      <w:pPr>
        <w:spacing w:after="0" w:line="240" w:lineRule="auto"/>
      </w:pPr>
      <w:r w:rsidRPr="00D42C40">
        <w:lastRenderedPageBreak/>
        <w:t xml:space="preserve">This presentation provides a brief overview of evidence-based practices (EBPs) and logic models, with a focus on implementation science. Implementation is defined as the set of specified, purposeful, and detailed processes designed to put an innovation into practice. Thus, implementation science is defined as, “the factors that influence the full and effective use of innovations in practice” (National Implementation Research Network, 2015). In particular, this presentation will provide information regarding the importance of implementation fidelity, functional stages of implementation, </w:t>
      </w:r>
      <w:proofErr w:type="gramStart"/>
      <w:r w:rsidRPr="00D42C40">
        <w:t>core</w:t>
      </w:r>
      <w:proofErr w:type="gramEnd"/>
      <w:r w:rsidRPr="00D42C40">
        <w:t xml:space="preserve"> components of implementation, common implementation barriers, and program adaptation/modification. </w:t>
      </w:r>
    </w:p>
    <w:p w:rsidR="00640029" w:rsidRPr="00D42C40" w:rsidRDefault="00640029" w:rsidP="00640029">
      <w:pPr>
        <w:spacing w:after="0" w:line="240" w:lineRule="auto"/>
      </w:pPr>
    </w:p>
    <w:p w:rsidR="00640029" w:rsidRPr="00D42C40" w:rsidRDefault="00640029" w:rsidP="00640029">
      <w:pPr>
        <w:tabs>
          <w:tab w:val="left" w:pos="0"/>
        </w:tabs>
        <w:spacing w:after="0" w:line="240" w:lineRule="auto"/>
      </w:pPr>
      <w:r w:rsidRPr="00D42C40">
        <w:t xml:space="preserve">Power Point </w:t>
      </w:r>
      <w:r w:rsidR="00390B8F">
        <w:t>(1</w:t>
      </w:r>
      <w:r w:rsidR="00686AF3">
        <w:t>- Improving_sustaining_program_quality_PPT_2017Summit</w:t>
      </w:r>
      <w:r w:rsidR="00390B8F">
        <w:t>)</w:t>
      </w:r>
    </w:p>
    <w:p w:rsidR="00640029" w:rsidRPr="00D42C40" w:rsidRDefault="00640029" w:rsidP="00640029">
      <w:pPr>
        <w:tabs>
          <w:tab w:val="left" w:pos="0"/>
        </w:tabs>
        <w:spacing w:after="0" w:line="240" w:lineRule="auto"/>
      </w:pPr>
      <w:r w:rsidRPr="00D42C40">
        <w:t>Documents</w:t>
      </w:r>
      <w:r w:rsidR="000E53A5">
        <w:t xml:space="preserve"> (0)</w:t>
      </w:r>
    </w:p>
    <w:p w:rsidR="00640029" w:rsidRPr="00D42C40" w:rsidRDefault="00640029" w:rsidP="00640029">
      <w:pPr>
        <w:spacing w:after="0" w:line="240" w:lineRule="auto"/>
      </w:pPr>
    </w:p>
    <w:p w:rsidR="00640029" w:rsidRPr="00D42C40" w:rsidRDefault="00640029" w:rsidP="00640029">
      <w:pPr>
        <w:spacing w:after="0" w:line="240" w:lineRule="auto"/>
        <w:rPr>
          <w:b/>
        </w:rPr>
      </w:pPr>
      <w:r w:rsidRPr="00D42C40">
        <w:rPr>
          <w:b/>
        </w:rPr>
        <w:t xml:space="preserve">ARI Site &amp; Partner Workshop: </w:t>
      </w:r>
      <w:r w:rsidRPr="00D42C40">
        <w:rPr>
          <w:b/>
          <w:bCs/>
          <w:iCs/>
        </w:rPr>
        <w:t>Using Logic Models and Data to Inform Program Oversight and Management</w:t>
      </w:r>
    </w:p>
    <w:p w:rsidR="00640029" w:rsidRPr="00D42C40" w:rsidRDefault="00640029" w:rsidP="00640029">
      <w:pPr>
        <w:spacing w:after="0" w:line="240" w:lineRule="auto"/>
      </w:pPr>
      <w:r w:rsidRPr="00D42C40">
        <w:t xml:space="preserve">Lynne Mock, </w:t>
      </w:r>
      <w:proofErr w:type="spellStart"/>
      <w:r w:rsidRPr="00D42C40">
        <w:t>Ph.D</w:t>
      </w:r>
      <w:proofErr w:type="spellEnd"/>
      <w:r w:rsidRPr="00D42C40">
        <w:t>, ARI Research Manager, ICJIA</w:t>
      </w:r>
    </w:p>
    <w:p w:rsidR="00640029" w:rsidRPr="00D42C40" w:rsidRDefault="00640029" w:rsidP="00640029">
      <w:pPr>
        <w:spacing w:after="0" w:line="240" w:lineRule="auto"/>
      </w:pPr>
      <w:r w:rsidRPr="00D42C40">
        <w:t>Lily Gleicher, M.S., ABD, Research Analyst, ICJIA</w:t>
      </w:r>
    </w:p>
    <w:p w:rsidR="00640029" w:rsidRPr="00D42C40" w:rsidRDefault="00640029" w:rsidP="00640029">
      <w:pPr>
        <w:spacing w:after="0" w:line="240" w:lineRule="auto"/>
      </w:pPr>
      <w:r w:rsidRPr="00D42C40">
        <w:t xml:space="preserve">Megan Alderden, </w:t>
      </w:r>
      <w:proofErr w:type="spellStart"/>
      <w:r w:rsidRPr="00D42C40">
        <w:t>Ph.D</w:t>
      </w:r>
      <w:proofErr w:type="spellEnd"/>
      <w:r w:rsidRPr="00D42C40">
        <w:t>, Associate Director of Research, ICJIA</w:t>
      </w:r>
    </w:p>
    <w:p w:rsidR="00640029" w:rsidRPr="00D42C40" w:rsidRDefault="00640029" w:rsidP="00640029">
      <w:pPr>
        <w:spacing w:after="0" w:line="240" w:lineRule="auto"/>
      </w:pPr>
      <w:r w:rsidRPr="00D42C40">
        <w:t xml:space="preserve">This session begins a dialogue between ARI site representatives and researchers about the processes and outcomes of their programs. Rather than focus strictly on an outcome evaluation, the focus will be on </w:t>
      </w:r>
      <w:r w:rsidRPr="00D42C40">
        <w:rPr>
          <w:i/>
          <w:u w:val="single"/>
        </w:rPr>
        <w:t>how</w:t>
      </w:r>
      <w:r w:rsidRPr="00D42C40">
        <w:t xml:space="preserve"> client outcomes occur and sites will learn the usefulness of their data for program management. Researchers will share a basic structure underlying the development of performance measurement for programs and ask for feedback on the structure’s validity. The feedback will be used to review the logic model and program evaluation plans, in addition to the development of a quarterly information feedback process that program staff can use to review their progress, maintain good processes and outcomes, and strengthen their programs. </w:t>
      </w:r>
    </w:p>
    <w:p w:rsidR="00640029" w:rsidRPr="00D42C40" w:rsidRDefault="00640029" w:rsidP="00640029">
      <w:pPr>
        <w:spacing w:after="0" w:line="240" w:lineRule="auto"/>
      </w:pPr>
    </w:p>
    <w:p w:rsidR="00640029" w:rsidRPr="00D42C40" w:rsidRDefault="00640029" w:rsidP="00640029">
      <w:pPr>
        <w:tabs>
          <w:tab w:val="left" w:pos="0"/>
        </w:tabs>
        <w:spacing w:after="0" w:line="240" w:lineRule="auto"/>
      </w:pPr>
      <w:r w:rsidRPr="00D42C40">
        <w:t xml:space="preserve">Power Point </w:t>
      </w:r>
      <w:r w:rsidR="00F23F2C">
        <w:t>(1</w:t>
      </w:r>
      <w:r w:rsidR="00686AF3">
        <w:t xml:space="preserve"> – Logic_models_and_data_oversight_management_PPT_2017Summit</w:t>
      </w:r>
      <w:r w:rsidR="00F23F2C">
        <w:t>)</w:t>
      </w:r>
    </w:p>
    <w:p w:rsidR="00640029" w:rsidRPr="00D42C40" w:rsidRDefault="00640029" w:rsidP="00640029">
      <w:pPr>
        <w:tabs>
          <w:tab w:val="left" w:pos="0"/>
        </w:tabs>
        <w:spacing w:after="0" w:line="240" w:lineRule="auto"/>
      </w:pPr>
      <w:r w:rsidRPr="00D42C40">
        <w:t>Documents</w:t>
      </w:r>
      <w:r w:rsidR="00F23F2C">
        <w:t xml:space="preserve"> (3</w:t>
      </w:r>
      <w:r w:rsidR="00686AF3">
        <w:t xml:space="preserve"> – </w:t>
      </w:r>
      <w:proofErr w:type="spellStart"/>
      <w:r w:rsidR="00686AF3">
        <w:t>Logic_models_ISPS_handout</w:t>
      </w:r>
      <w:proofErr w:type="spellEnd"/>
      <w:r w:rsidR="00686AF3">
        <w:t xml:space="preserve">; </w:t>
      </w:r>
      <w:proofErr w:type="spellStart"/>
      <w:r w:rsidR="00686AF3">
        <w:t>Logic_models_</w:t>
      </w:r>
      <w:r w:rsidR="008D0036">
        <w:t>drug_court</w:t>
      </w:r>
      <w:r w:rsidR="00686AF3">
        <w:t>_handout</w:t>
      </w:r>
      <w:proofErr w:type="spellEnd"/>
      <w:r w:rsidR="00686AF3">
        <w:t>;</w:t>
      </w:r>
      <w:r w:rsidR="00686AF3" w:rsidRPr="00686AF3">
        <w:t xml:space="preserve"> </w:t>
      </w:r>
      <w:proofErr w:type="spellStart"/>
      <w:r w:rsidR="00686AF3">
        <w:t>Logic_models_</w:t>
      </w:r>
      <w:r w:rsidR="008D0036">
        <w:t>mental_health_court</w:t>
      </w:r>
      <w:r w:rsidR="00686AF3">
        <w:t>_</w:t>
      </w:r>
      <w:proofErr w:type="gramStart"/>
      <w:r w:rsidR="00686AF3">
        <w:t>handout</w:t>
      </w:r>
      <w:proofErr w:type="spellEnd"/>
      <w:r w:rsidR="00686AF3">
        <w:t>;</w:t>
      </w:r>
      <w:proofErr w:type="gramEnd"/>
      <w:r w:rsidR="00F23F2C">
        <w:t>)</w:t>
      </w:r>
    </w:p>
    <w:p w:rsidR="00640029" w:rsidRPr="00D42C40" w:rsidRDefault="00640029" w:rsidP="00640029">
      <w:pPr>
        <w:spacing w:after="0" w:line="240" w:lineRule="auto"/>
      </w:pPr>
    </w:p>
    <w:p w:rsidR="00241818" w:rsidRPr="00D42C40" w:rsidRDefault="00241818" w:rsidP="00241818">
      <w:pPr>
        <w:tabs>
          <w:tab w:val="left" w:pos="2520"/>
        </w:tabs>
        <w:spacing w:after="0" w:line="240" w:lineRule="auto"/>
        <w:ind w:left="2880" w:hanging="2880"/>
        <w:rPr>
          <w:b/>
        </w:rPr>
      </w:pPr>
      <w:r w:rsidRPr="00D42C40">
        <w:rPr>
          <w:b/>
          <w:bCs/>
        </w:rPr>
        <w:t>Navigating Criminal Records Relief in Illinois</w:t>
      </w:r>
    </w:p>
    <w:p w:rsidR="00241818" w:rsidRPr="00D42C40" w:rsidRDefault="00241818" w:rsidP="00241818">
      <w:pPr>
        <w:tabs>
          <w:tab w:val="left" w:pos="2520"/>
        </w:tabs>
        <w:spacing w:after="0" w:line="240" w:lineRule="auto"/>
        <w:ind w:left="2880" w:hanging="2880"/>
        <w:rPr>
          <w:b/>
        </w:rPr>
      </w:pPr>
      <w:r w:rsidRPr="00D42C40">
        <w:t>Esther Franco-Payne, Executive Director,</w:t>
      </w:r>
      <w:r w:rsidRPr="00D42C40">
        <w:rPr>
          <w:b/>
        </w:rPr>
        <w:t xml:space="preserve"> </w:t>
      </w:r>
      <w:r w:rsidRPr="00D42C40">
        <w:t>Cabrini Green Legal Aid (CGLA)</w:t>
      </w:r>
    </w:p>
    <w:p w:rsidR="00241818" w:rsidRPr="00D42C40" w:rsidRDefault="00241818" w:rsidP="00241818">
      <w:pPr>
        <w:tabs>
          <w:tab w:val="left" w:pos="2520"/>
        </w:tabs>
        <w:spacing w:after="0" w:line="240" w:lineRule="auto"/>
        <w:ind w:left="2880" w:hanging="2880"/>
        <w:rPr>
          <w:b/>
        </w:rPr>
      </w:pPr>
      <w:r w:rsidRPr="00D42C40">
        <w:t>Beth Johnson, Director of Legal Programs, CGLA</w:t>
      </w:r>
    </w:p>
    <w:p w:rsidR="00241818" w:rsidRPr="00D42C40" w:rsidRDefault="00241818" w:rsidP="00241818">
      <w:pPr>
        <w:tabs>
          <w:tab w:val="left" w:pos="2520"/>
        </w:tabs>
        <w:spacing w:after="0" w:line="240" w:lineRule="auto"/>
      </w:pPr>
      <w:r w:rsidRPr="00D42C40">
        <w:t>Cynthia Cornelius, Assistant Director of Legal Programs, CGLA</w:t>
      </w:r>
    </w:p>
    <w:p w:rsidR="00241818" w:rsidRPr="00D42C40" w:rsidRDefault="00241818" w:rsidP="00241818">
      <w:pPr>
        <w:tabs>
          <w:tab w:val="left" w:pos="2520"/>
        </w:tabs>
        <w:spacing w:after="0" w:line="240" w:lineRule="auto"/>
      </w:pPr>
      <w:r w:rsidRPr="00D42C40">
        <w:t xml:space="preserve">Katie </w:t>
      </w:r>
      <w:proofErr w:type="spellStart"/>
      <w:r w:rsidRPr="00D42C40">
        <w:t>Blakeman</w:t>
      </w:r>
      <w:proofErr w:type="spellEnd"/>
      <w:r w:rsidRPr="00D42C40">
        <w:t xml:space="preserve">, Clerk of the Circuit Court of Champaign County </w:t>
      </w:r>
    </w:p>
    <w:p w:rsidR="00241818" w:rsidRPr="00D42C40" w:rsidRDefault="00241818" w:rsidP="00241818">
      <w:pPr>
        <w:spacing w:after="0" w:line="240" w:lineRule="auto"/>
      </w:pPr>
      <w:r w:rsidRPr="00D42C40">
        <w:t>This presentation provides ARI sites and stakeholders an overview of ways an individual can remove the barriers imposed by arrest and conviction records. As a complement to ARI’s goal of providing alternatives to incarceration and reducing crime in the State of Illinois, having knowledge of ways to navigate criminal records relief enables ARI staff to assist their clients in removing obstacles to stable housing, meaningful employment and educational opportunities. The presentation will not only support the individual clients engaged in programs, but aid ARI sites in achieving performance measurement indicators related to employment rates and recidivism.</w:t>
      </w:r>
    </w:p>
    <w:p w:rsidR="00241818" w:rsidRPr="00D42C40" w:rsidRDefault="00241818" w:rsidP="00241818">
      <w:pPr>
        <w:spacing w:after="0" w:line="240" w:lineRule="auto"/>
      </w:pPr>
    </w:p>
    <w:p w:rsidR="00241818" w:rsidRPr="00D42C40" w:rsidRDefault="00241818" w:rsidP="00241818">
      <w:pPr>
        <w:tabs>
          <w:tab w:val="left" w:pos="0"/>
        </w:tabs>
        <w:spacing w:after="0" w:line="240" w:lineRule="auto"/>
      </w:pPr>
      <w:r w:rsidRPr="00D42C40">
        <w:t xml:space="preserve">Power Point </w:t>
      </w:r>
      <w:r w:rsidR="00F23F2C">
        <w:t>(2</w:t>
      </w:r>
      <w:r w:rsidR="008D0036">
        <w:t xml:space="preserve"> – CGLA_Records_relief_PPT_2017Summit; Champaign_PPT_2017Summit</w:t>
      </w:r>
      <w:r w:rsidR="00F23F2C">
        <w:t>)</w:t>
      </w:r>
    </w:p>
    <w:p w:rsidR="00241818" w:rsidRPr="00D42C40" w:rsidRDefault="00241818" w:rsidP="00241818">
      <w:pPr>
        <w:tabs>
          <w:tab w:val="left" w:pos="0"/>
        </w:tabs>
        <w:spacing w:after="0" w:line="240" w:lineRule="auto"/>
      </w:pPr>
      <w:r w:rsidRPr="00D42C40">
        <w:t>Documents</w:t>
      </w:r>
      <w:r w:rsidR="00572586">
        <w:t xml:space="preserve"> (7</w:t>
      </w:r>
      <w:r w:rsidR="008D0036">
        <w:t xml:space="preserve"> – CGLA_certificates_of_relief_occupations_2017; CGLA_records_relief_quickchart_2017; CGLA_basic_expunge_seal_2017; CLGA_flowchart_expunge_seal_2017; </w:t>
      </w:r>
      <w:r w:rsidR="001A4F61">
        <w:t>CGLA_changed_employment_laws_2016_2017; CLGA_dashboard_2017; CGLA_true_false_quiz_2017</w:t>
      </w:r>
      <w:r w:rsidR="00572586">
        <w:t>)</w:t>
      </w:r>
    </w:p>
    <w:p w:rsidR="00640029" w:rsidRPr="00D42C40" w:rsidRDefault="00640029" w:rsidP="00241818">
      <w:pPr>
        <w:tabs>
          <w:tab w:val="left" w:pos="0"/>
          <w:tab w:val="left" w:pos="720"/>
        </w:tabs>
        <w:spacing w:after="0" w:line="240" w:lineRule="auto"/>
      </w:pPr>
    </w:p>
    <w:p w:rsidR="00DC2A50" w:rsidRPr="00D42C40" w:rsidRDefault="00354E28" w:rsidP="00D42C40">
      <w:pPr>
        <w:tabs>
          <w:tab w:val="left" w:pos="2790"/>
        </w:tabs>
        <w:spacing w:after="0" w:line="240" w:lineRule="auto"/>
        <w:rPr>
          <w:b/>
        </w:rPr>
      </w:pPr>
      <w:r w:rsidRPr="00D42C40">
        <w:rPr>
          <w:b/>
        </w:rPr>
        <w:lastRenderedPageBreak/>
        <w:t xml:space="preserve">Policy and Public Opinion: The Impact of ARI on Criminal Justice Reform in </w:t>
      </w:r>
      <w:r w:rsidR="00DC2A50" w:rsidRPr="00D42C40">
        <w:rPr>
          <w:b/>
        </w:rPr>
        <w:t>Illinoi</w:t>
      </w:r>
      <w:r w:rsidR="000E53A5">
        <w:rPr>
          <w:b/>
        </w:rPr>
        <w:t>s</w:t>
      </w:r>
    </w:p>
    <w:p w:rsidR="00D42C40" w:rsidRPr="00D42C40" w:rsidRDefault="00354E28" w:rsidP="00D42C40">
      <w:pPr>
        <w:tabs>
          <w:tab w:val="left" w:pos="2790"/>
        </w:tabs>
        <w:spacing w:after="0" w:line="240" w:lineRule="auto"/>
        <w:rPr>
          <w:b/>
        </w:rPr>
      </w:pPr>
      <w:r w:rsidRPr="00D42C40">
        <w:t>Moderator: Brian Mackey, Statehouse Reporter, NPR Illinois</w:t>
      </w:r>
    </w:p>
    <w:p w:rsidR="00354E28" w:rsidRPr="00D42C40" w:rsidRDefault="00354E28" w:rsidP="00D42C40">
      <w:pPr>
        <w:tabs>
          <w:tab w:val="left" w:pos="2790"/>
        </w:tabs>
        <w:spacing w:after="0" w:line="240" w:lineRule="auto"/>
        <w:rPr>
          <w:b/>
        </w:rPr>
      </w:pPr>
      <w:r w:rsidRPr="00D42C40">
        <w:t>Judge Elizabeth Robb (Ret.)</w:t>
      </w:r>
    </w:p>
    <w:p w:rsidR="00354E28" w:rsidRPr="00D42C40" w:rsidRDefault="00354E28" w:rsidP="00D42C40">
      <w:pPr>
        <w:tabs>
          <w:tab w:val="left" w:pos="0"/>
        </w:tabs>
        <w:spacing w:after="0" w:line="240" w:lineRule="auto"/>
      </w:pPr>
      <w:r w:rsidRPr="00D42C40">
        <w:t xml:space="preserve">Joseph P. </w:t>
      </w:r>
      <w:proofErr w:type="spellStart"/>
      <w:r w:rsidRPr="00D42C40">
        <w:t>Bruscato</w:t>
      </w:r>
      <w:proofErr w:type="spellEnd"/>
      <w:r w:rsidRPr="00D42C40">
        <w:t xml:space="preserve">, Winnebago County State’s Attorney </w:t>
      </w:r>
    </w:p>
    <w:p w:rsidR="00540AB8" w:rsidRPr="00D42C40" w:rsidRDefault="00354E28" w:rsidP="00D42C40">
      <w:pPr>
        <w:tabs>
          <w:tab w:val="left" w:pos="0"/>
          <w:tab w:val="left" w:pos="2520"/>
        </w:tabs>
        <w:spacing w:after="0" w:line="240" w:lineRule="auto"/>
      </w:pPr>
      <w:r w:rsidRPr="00D42C40">
        <w:t xml:space="preserve">Tonya </w:t>
      </w:r>
      <w:proofErr w:type="spellStart"/>
      <w:r w:rsidRPr="00D42C40">
        <w:t>Veenstra</w:t>
      </w:r>
      <w:proofErr w:type="spellEnd"/>
      <w:r w:rsidRPr="00D42C40">
        <w:t>, Will County ARI Program Graduate, Moraine Valley Community College Student</w:t>
      </w:r>
    </w:p>
    <w:p w:rsidR="00354E28" w:rsidRPr="00D42C40" w:rsidRDefault="00354E28" w:rsidP="00D42C40">
      <w:pPr>
        <w:tabs>
          <w:tab w:val="left" w:pos="-90"/>
          <w:tab w:val="left" w:pos="2520"/>
        </w:tabs>
        <w:spacing w:after="0" w:line="240" w:lineRule="auto"/>
      </w:pPr>
      <w:r w:rsidRPr="00D42C40">
        <w:t xml:space="preserve">This conversation will focus on criminal justice reform in Illinois, including current measures of public opinion </w:t>
      </w:r>
      <w:r w:rsidR="00D42C40" w:rsidRPr="00D42C40">
        <w:t xml:space="preserve">on the </w:t>
      </w:r>
      <w:r w:rsidRPr="00D42C40">
        <w:t xml:space="preserve">issue and the ways that ARI has a policy voice (including around expansion of eligibility for diversion programs). The panelists will offer their perspectives and the audience will be invited to share their local experiences. </w:t>
      </w:r>
    </w:p>
    <w:p w:rsidR="00354E28" w:rsidRDefault="00354E28" w:rsidP="00540AB8">
      <w:pPr>
        <w:tabs>
          <w:tab w:val="left" w:pos="0"/>
          <w:tab w:val="left" w:pos="720"/>
        </w:tabs>
        <w:spacing w:after="0" w:line="240" w:lineRule="auto"/>
      </w:pPr>
    </w:p>
    <w:p w:rsidR="00D42C40" w:rsidRPr="00D42C40" w:rsidRDefault="00D42C40" w:rsidP="00D42C40">
      <w:pPr>
        <w:spacing w:after="0" w:line="240" w:lineRule="auto"/>
      </w:pPr>
      <w:r w:rsidRPr="00D42C40">
        <w:t xml:space="preserve">Power Point </w:t>
      </w:r>
      <w:r w:rsidR="00572586">
        <w:t>(0)</w:t>
      </w:r>
    </w:p>
    <w:p w:rsidR="00D42C40" w:rsidRPr="00D42C40" w:rsidRDefault="00D42C40" w:rsidP="00D42C40">
      <w:pPr>
        <w:spacing w:after="0" w:line="240" w:lineRule="auto"/>
      </w:pPr>
      <w:r w:rsidRPr="00D42C40">
        <w:t>Documents</w:t>
      </w:r>
      <w:r w:rsidR="007B0D93">
        <w:t xml:space="preserve"> (5</w:t>
      </w:r>
      <w:r w:rsidR="001A4F61">
        <w:t xml:space="preserve"> – ASJ_Illinois_crime_survivors_fullreport_2016; Illinois_commission_CJ_sentencing_reform_final_report_Dec_2016; IPI_CJ_reform_support_2016_full_report; ARI_eligibility_housebill_3905_May_2017; ACLU_poll_2016</w:t>
      </w:r>
      <w:r w:rsidR="007B0D93">
        <w:t>)</w:t>
      </w:r>
    </w:p>
    <w:p w:rsidR="00D42C40" w:rsidRPr="00D42C40" w:rsidRDefault="00D42C40" w:rsidP="00540AB8">
      <w:pPr>
        <w:tabs>
          <w:tab w:val="left" w:pos="0"/>
          <w:tab w:val="left" w:pos="720"/>
        </w:tabs>
        <w:spacing w:after="0" w:line="240" w:lineRule="auto"/>
      </w:pPr>
    </w:p>
    <w:p w:rsidR="00540AB8" w:rsidRPr="00D42C40" w:rsidRDefault="00540AB8" w:rsidP="00D42C40">
      <w:pPr>
        <w:tabs>
          <w:tab w:val="left" w:pos="2520"/>
          <w:tab w:val="left" w:pos="2610"/>
        </w:tabs>
        <w:spacing w:after="0" w:line="240" w:lineRule="auto"/>
        <w:ind w:left="2520" w:hanging="2520"/>
        <w:rPr>
          <w:b/>
        </w:rPr>
      </w:pPr>
      <w:r w:rsidRPr="00D42C40">
        <w:rPr>
          <w:b/>
        </w:rPr>
        <w:t>ARI Site Workshop:  ARI Grants, Budget and the Grants Accountability and Transparency Act</w:t>
      </w:r>
    </w:p>
    <w:p w:rsidR="00540AB8" w:rsidRPr="00D42C40" w:rsidRDefault="00540AB8" w:rsidP="00D42C40">
      <w:pPr>
        <w:tabs>
          <w:tab w:val="left" w:pos="2700"/>
        </w:tabs>
        <w:spacing w:after="0" w:line="240" w:lineRule="auto"/>
      </w:pPr>
      <w:r w:rsidRPr="00D42C40">
        <w:t>ARI and ICJIA Staff</w:t>
      </w:r>
    </w:p>
    <w:p w:rsidR="00540AB8" w:rsidRPr="00D42C40" w:rsidRDefault="00540AB8" w:rsidP="00D42C40">
      <w:pPr>
        <w:spacing w:after="0" w:line="240" w:lineRule="auto"/>
      </w:pPr>
      <w:r w:rsidRPr="00D42C40">
        <w:t xml:space="preserve">This session will cover a variety of topics to help grantees better understand the ICJIA grant review </w:t>
      </w:r>
      <w:proofErr w:type="gramStart"/>
      <w:r w:rsidRPr="00D42C40">
        <w:t>process.</w:t>
      </w:r>
      <w:proofErr w:type="gramEnd"/>
      <w:r w:rsidRPr="00D42C40">
        <w:t xml:space="preserve"> ICJIA team members will provide a breakdown of ARI-related roles and responsibilities. Other topics discussed that impact the grant review process include the State budget, GATA, Risk Assessments, Indirect Costs, Cost </w:t>
      </w:r>
      <w:proofErr w:type="spellStart"/>
      <w:r w:rsidRPr="00D42C40">
        <w:t>Allowability</w:t>
      </w:r>
      <w:proofErr w:type="spellEnd"/>
      <w:r w:rsidRPr="00D42C40">
        <w:t xml:space="preserve">, Subcontracting, and Timekeeping documentation. Presenters include staff from ICJIA’s ARI, Legal, and Grant units. </w:t>
      </w:r>
    </w:p>
    <w:p w:rsidR="000F31FF" w:rsidRDefault="000F31FF" w:rsidP="00640029">
      <w:pPr>
        <w:tabs>
          <w:tab w:val="left" w:pos="0"/>
        </w:tabs>
        <w:spacing w:after="0" w:line="240" w:lineRule="auto"/>
      </w:pPr>
    </w:p>
    <w:p w:rsidR="00D42C40" w:rsidRPr="00D42C40" w:rsidRDefault="00D42C40" w:rsidP="00D42C40">
      <w:pPr>
        <w:spacing w:after="0" w:line="240" w:lineRule="auto"/>
      </w:pPr>
      <w:r w:rsidRPr="00D42C40">
        <w:t xml:space="preserve">Power Point </w:t>
      </w:r>
      <w:r w:rsidR="007B0D93">
        <w:t>(1</w:t>
      </w:r>
      <w:r w:rsidR="00C0602D">
        <w:t>- ICJIA_grants_budget_GATA_PPT_2017Summit</w:t>
      </w:r>
      <w:r w:rsidR="007B0D93">
        <w:t>)</w:t>
      </w:r>
    </w:p>
    <w:p w:rsidR="00D42C40" w:rsidRDefault="00D42C40" w:rsidP="00D42C40">
      <w:pPr>
        <w:spacing w:after="0" w:line="240" w:lineRule="auto"/>
      </w:pPr>
      <w:r w:rsidRPr="00D42C40">
        <w:t>Documents</w:t>
      </w:r>
      <w:r w:rsidR="007B0D93">
        <w:t xml:space="preserve"> (4</w:t>
      </w:r>
      <w:r w:rsidR="00C0602D">
        <w:t xml:space="preserve"> – </w:t>
      </w:r>
      <w:proofErr w:type="spellStart"/>
      <w:r w:rsidR="00C0602D">
        <w:t>Quarterly_time_keeping_certification</w:t>
      </w:r>
      <w:proofErr w:type="spellEnd"/>
      <w:r w:rsidR="00C0602D">
        <w:t xml:space="preserve">; </w:t>
      </w:r>
      <w:proofErr w:type="spellStart"/>
      <w:r w:rsidR="00C0602D">
        <w:t>ICJIA_grantee_time_certification</w:t>
      </w:r>
      <w:proofErr w:type="spellEnd"/>
      <w:r w:rsidR="00C0602D">
        <w:t xml:space="preserve">; </w:t>
      </w:r>
      <w:proofErr w:type="spellStart"/>
      <w:r w:rsidR="00C0602D">
        <w:t>ICJIA_timekeeping_provision</w:t>
      </w:r>
      <w:proofErr w:type="spellEnd"/>
      <w:r w:rsidR="00C0602D">
        <w:t xml:space="preserve">; </w:t>
      </w:r>
      <w:proofErr w:type="spellStart"/>
      <w:r w:rsidR="00C0602D">
        <w:t>IC</w:t>
      </w:r>
      <w:bookmarkStart w:id="9" w:name="_GoBack"/>
      <w:bookmarkEnd w:id="9"/>
      <w:r w:rsidR="00C0602D">
        <w:t>JIA_grantee_personnell_activity_report_template</w:t>
      </w:r>
      <w:proofErr w:type="spellEnd"/>
      <w:r w:rsidR="007B0D93">
        <w:t>)</w:t>
      </w:r>
    </w:p>
    <w:p w:rsidR="007A0F69" w:rsidRDefault="007A0F69" w:rsidP="00D42C40">
      <w:pPr>
        <w:spacing w:after="0" w:line="240" w:lineRule="auto"/>
      </w:pPr>
    </w:p>
    <w:p w:rsidR="007A0F69" w:rsidRPr="00D42C40" w:rsidRDefault="007A0F69" w:rsidP="007A0F69">
      <w:pPr>
        <w:tabs>
          <w:tab w:val="left" w:pos="2520"/>
          <w:tab w:val="left" w:pos="2610"/>
        </w:tabs>
        <w:spacing w:after="0" w:line="240" w:lineRule="auto"/>
        <w:ind w:left="2520" w:hanging="2520"/>
        <w:rPr>
          <w:b/>
        </w:rPr>
      </w:pPr>
      <w:r>
        <w:rPr>
          <w:b/>
        </w:rPr>
        <w:t>Sites Updates</w:t>
      </w:r>
    </w:p>
    <w:p w:rsidR="007A0F69" w:rsidRDefault="007A0F69" w:rsidP="007A0F69">
      <w:pPr>
        <w:tabs>
          <w:tab w:val="left" w:pos="2700"/>
        </w:tabs>
        <w:spacing w:after="0" w:line="240" w:lineRule="auto"/>
      </w:pPr>
      <w:r w:rsidRPr="00D42C40">
        <w:t xml:space="preserve">ARI </w:t>
      </w:r>
      <w:r>
        <w:t xml:space="preserve">sites </w:t>
      </w:r>
      <w:r w:rsidRPr="00D42C40">
        <w:t>and ICJIA Staff</w:t>
      </w:r>
    </w:p>
    <w:p w:rsidR="007A0F69" w:rsidRDefault="007A0F69" w:rsidP="007A0F69">
      <w:pPr>
        <w:tabs>
          <w:tab w:val="left" w:pos="2700"/>
        </w:tabs>
        <w:spacing w:after="0" w:line="240" w:lineRule="auto"/>
      </w:pPr>
    </w:p>
    <w:p w:rsidR="007A0F69" w:rsidRDefault="007A0F69" w:rsidP="007A0F69">
      <w:pPr>
        <w:spacing w:after="0" w:line="240" w:lineRule="auto"/>
      </w:pPr>
      <w:r w:rsidRPr="00D42C40">
        <w:t>Documents</w:t>
      </w:r>
      <w:r>
        <w:t xml:space="preserve"> (1</w:t>
      </w:r>
      <w:r w:rsidR="00C0602D">
        <w:t xml:space="preserve"> – ARI_site_descriptions_SFY17</w:t>
      </w:r>
      <w:r>
        <w:t>)</w:t>
      </w:r>
    </w:p>
    <w:p w:rsidR="007A0F69" w:rsidRPr="00D42C40" w:rsidRDefault="007A0F69" w:rsidP="007A0F69">
      <w:pPr>
        <w:tabs>
          <w:tab w:val="left" w:pos="2700"/>
        </w:tabs>
        <w:spacing w:after="0" w:line="240" w:lineRule="auto"/>
      </w:pPr>
    </w:p>
    <w:p w:rsidR="007A0F69" w:rsidRPr="00D42C40" w:rsidRDefault="007A0F69" w:rsidP="00D42C40">
      <w:pPr>
        <w:spacing w:after="0" w:line="240" w:lineRule="auto"/>
      </w:pPr>
    </w:p>
    <w:sectPr w:rsidR="007A0F69" w:rsidRPr="00D42C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aPointe, Lindsey" w:date="2017-05-30T12:45:00Z" w:initials="LL">
    <w:p w:rsidR="00A51E50" w:rsidRDefault="00A51E50">
      <w:pPr>
        <w:pStyle w:val="CommentText"/>
      </w:pPr>
      <w:r>
        <w:rPr>
          <w:rStyle w:val="CommentReference"/>
        </w:rPr>
        <w:annotationRef/>
      </w:r>
      <w:r>
        <w:t xml:space="preserve">Add a button here that </w:t>
      </w:r>
      <w:r w:rsidR="0082625B">
        <w:t>links to bottom section of this webpage.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A552C"/>
    <w:multiLevelType w:val="multilevel"/>
    <w:tmpl w:val="649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C0"/>
    <w:rsid w:val="000E53A5"/>
    <w:rsid w:val="000F31FF"/>
    <w:rsid w:val="001A4F61"/>
    <w:rsid w:val="001D64BE"/>
    <w:rsid w:val="00236082"/>
    <w:rsid w:val="00241818"/>
    <w:rsid w:val="00320ABC"/>
    <w:rsid w:val="00354E28"/>
    <w:rsid w:val="00390B8F"/>
    <w:rsid w:val="00504DEB"/>
    <w:rsid w:val="00540AB8"/>
    <w:rsid w:val="00572586"/>
    <w:rsid w:val="00640029"/>
    <w:rsid w:val="00686AF3"/>
    <w:rsid w:val="00790C5A"/>
    <w:rsid w:val="007A0F69"/>
    <w:rsid w:val="007B0D93"/>
    <w:rsid w:val="0082625B"/>
    <w:rsid w:val="00870140"/>
    <w:rsid w:val="008D0036"/>
    <w:rsid w:val="009763C0"/>
    <w:rsid w:val="009A2312"/>
    <w:rsid w:val="009F6F89"/>
    <w:rsid w:val="00A51E50"/>
    <w:rsid w:val="00A64042"/>
    <w:rsid w:val="00C0602D"/>
    <w:rsid w:val="00D42C40"/>
    <w:rsid w:val="00DC2A50"/>
    <w:rsid w:val="00E538F4"/>
    <w:rsid w:val="00F2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E50"/>
    <w:pPr>
      <w:spacing w:after="161" w:line="240" w:lineRule="auto"/>
      <w:outlineLvl w:val="0"/>
    </w:pPr>
    <w:rPr>
      <w:rFonts w:ascii="Montserrat" w:eastAsia="Times New Roman" w:hAnsi="Montserrat" w:cs="Times New Roman"/>
      <w:b/>
      <w:bCs/>
      <w:kern w:val="36"/>
      <w:sz w:val="48"/>
      <w:szCs w:val="48"/>
    </w:rPr>
  </w:style>
  <w:style w:type="paragraph" w:styleId="Heading2">
    <w:name w:val="heading 2"/>
    <w:basedOn w:val="Normal"/>
    <w:link w:val="Heading2Char"/>
    <w:uiPriority w:val="9"/>
    <w:qFormat/>
    <w:rsid w:val="00A51E50"/>
    <w:pPr>
      <w:spacing w:after="100" w:afterAutospacing="1" w:line="240" w:lineRule="auto"/>
      <w:outlineLvl w:val="1"/>
    </w:pPr>
    <w:rPr>
      <w:rFonts w:ascii="Montserrat" w:eastAsia="Times New Roman" w:hAnsi="Montserrat" w:cs="Times New Roman"/>
      <w:b/>
      <w:bCs/>
      <w:sz w:val="36"/>
      <w:szCs w:val="36"/>
    </w:rPr>
  </w:style>
  <w:style w:type="paragraph" w:styleId="Heading5">
    <w:name w:val="heading 5"/>
    <w:basedOn w:val="Normal"/>
    <w:link w:val="Heading5Char"/>
    <w:uiPriority w:val="9"/>
    <w:qFormat/>
    <w:rsid w:val="00A51E50"/>
    <w:pPr>
      <w:spacing w:after="100" w:afterAutospacing="1" w:line="240" w:lineRule="auto"/>
      <w:outlineLvl w:val="4"/>
    </w:pPr>
    <w:rPr>
      <w:rFonts w:ascii="Montserrat" w:eastAsia="Times New Roman" w:hAnsi="Montserrat"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8">
    <w:name w:val="Pa8"/>
    <w:basedOn w:val="Normal"/>
    <w:next w:val="Normal"/>
    <w:uiPriority w:val="99"/>
    <w:rsid w:val="00320ABC"/>
    <w:pPr>
      <w:widowControl w:val="0"/>
      <w:autoSpaceDE w:val="0"/>
      <w:autoSpaceDN w:val="0"/>
      <w:adjustRightInd w:val="0"/>
      <w:spacing w:after="0" w:line="241" w:lineRule="atLeast"/>
    </w:pPr>
    <w:rPr>
      <w:rFonts w:ascii="Arial" w:eastAsiaTheme="minorEastAsia" w:hAnsi="Arial" w:cs="Arial"/>
      <w:sz w:val="24"/>
      <w:szCs w:val="24"/>
      <w:lang w:eastAsia="zh-CN"/>
    </w:rPr>
  </w:style>
  <w:style w:type="character" w:styleId="Strong">
    <w:name w:val="Strong"/>
    <w:basedOn w:val="DefaultParagraphFont"/>
    <w:uiPriority w:val="22"/>
    <w:qFormat/>
    <w:rsid w:val="00320ABC"/>
    <w:rPr>
      <w:b/>
      <w:bCs/>
    </w:rPr>
  </w:style>
  <w:style w:type="paragraph" w:customStyle="1" w:styleId="Default">
    <w:name w:val="Default"/>
    <w:rsid w:val="0064002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51E50"/>
    <w:rPr>
      <w:rFonts w:ascii="Montserrat" w:eastAsia="Times New Roman" w:hAnsi="Montserrat" w:cs="Times New Roman"/>
      <w:b/>
      <w:bCs/>
      <w:kern w:val="36"/>
      <w:sz w:val="48"/>
      <w:szCs w:val="48"/>
    </w:rPr>
  </w:style>
  <w:style w:type="character" w:customStyle="1" w:styleId="Heading2Char">
    <w:name w:val="Heading 2 Char"/>
    <w:basedOn w:val="DefaultParagraphFont"/>
    <w:link w:val="Heading2"/>
    <w:uiPriority w:val="9"/>
    <w:rsid w:val="00A51E50"/>
    <w:rPr>
      <w:rFonts w:ascii="Montserrat" w:eastAsia="Times New Roman" w:hAnsi="Montserrat" w:cs="Times New Roman"/>
      <w:b/>
      <w:bCs/>
      <w:sz w:val="36"/>
      <w:szCs w:val="36"/>
    </w:rPr>
  </w:style>
  <w:style w:type="character" w:customStyle="1" w:styleId="Heading5Char">
    <w:name w:val="Heading 5 Char"/>
    <w:basedOn w:val="DefaultParagraphFont"/>
    <w:link w:val="Heading5"/>
    <w:uiPriority w:val="9"/>
    <w:rsid w:val="00A51E50"/>
    <w:rPr>
      <w:rFonts w:ascii="Montserrat" w:eastAsia="Times New Roman" w:hAnsi="Montserrat" w:cs="Times New Roman"/>
      <w:b/>
      <w:bCs/>
      <w:sz w:val="20"/>
      <w:szCs w:val="20"/>
    </w:rPr>
  </w:style>
  <w:style w:type="character" w:styleId="Hyperlink">
    <w:name w:val="Hyperlink"/>
    <w:basedOn w:val="DefaultParagraphFont"/>
    <w:uiPriority w:val="99"/>
    <w:semiHidden/>
    <w:unhideWhenUsed/>
    <w:rsid w:val="00A51E50"/>
    <w:rPr>
      <w:b/>
      <w:bCs/>
      <w:strike w:val="0"/>
      <w:dstrike w:val="0"/>
      <w:color w:val="1B2352"/>
      <w:u w:val="none"/>
      <w:effect w:val="none"/>
      <w:shd w:val="clear" w:color="auto" w:fill="auto"/>
    </w:rPr>
  </w:style>
  <w:style w:type="paragraph" w:styleId="NormalWeb">
    <w:name w:val="Normal (Web)"/>
    <w:basedOn w:val="Normal"/>
    <w:uiPriority w:val="99"/>
    <w:semiHidden/>
    <w:unhideWhenUsed/>
    <w:rsid w:val="00A51E50"/>
    <w:pPr>
      <w:spacing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A51E50"/>
    <w:pPr>
      <w:spacing w:after="100" w:afterAutospacing="1" w:line="240" w:lineRule="auto"/>
    </w:pPr>
    <w:rPr>
      <w:rFonts w:ascii="Times New Roman" w:eastAsia="Times New Roman" w:hAnsi="Times New Roman" w:cs="Times New Roman"/>
      <w:sz w:val="24"/>
      <w:szCs w:val="24"/>
    </w:rPr>
  </w:style>
  <w:style w:type="character" w:customStyle="1" w:styleId="nav-header">
    <w:name w:val="nav-header"/>
    <w:basedOn w:val="DefaultParagraphFont"/>
    <w:rsid w:val="00A51E50"/>
  </w:style>
  <w:style w:type="paragraph" w:customStyle="1" w:styleId="text-muted">
    <w:name w:val="text-muted"/>
    <w:basedOn w:val="Normal"/>
    <w:rsid w:val="00A51E50"/>
    <w:pPr>
      <w:spacing w:after="100" w:afterAutospacing="1" w:line="240" w:lineRule="auto"/>
    </w:pPr>
    <w:rPr>
      <w:rFonts w:ascii="Times New Roman" w:eastAsia="Times New Roman" w:hAnsi="Times New Roman" w:cs="Times New Roman"/>
      <w:sz w:val="24"/>
      <w:szCs w:val="24"/>
    </w:rPr>
  </w:style>
  <w:style w:type="paragraph" w:customStyle="1" w:styleId="registration-closed">
    <w:name w:val="registration-closed"/>
    <w:basedOn w:val="Normal"/>
    <w:rsid w:val="00A51E50"/>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1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50"/>
    <w:rPr>
      <w:rFonts w:ascii="Tahoma" w:hAnsi="Tahoma" w:cs="Tahoma"/>
      <w:sz w:val="16"/>
      <w:szCs w:val="16"/>
    </w:rPr>
  </w:style>
  <w:style w:type="character" w:styleId="CommentReference">
    <w:name w:val="annotation reference"/>
    <w:basedOn w:val="DefaultParagraphFont"/>
    <w:uiPriority w:val="99"/>
    <w:semiHidden/>
    <w:unhideWhenUsed/>
    <w:rsid w:val="00A51E50"/>
    <w:rPr>
      <w:sz w:val="16"/>
      <w:szCs w:val="16"/>
    </w:rPr>
  </w:style>
  <w:style w:type="paragraph" w:styleId="CommentText">
    <w:name w:val="annotation text"/>
    <w:basedOn w:val="Normal"/>
    <w:link w:val="CommentTextChar"/>
    <w:uiPriority w:val="99"/>
    <w:semiHidden/>
    <w:unhideWhenUsed/>
    <w:rsid w:val="00A51E50"/>
    <w:pPr>
      <w:spacing w:line="240" w:lineRule="auto"/>
    </w:pPr>
    <w:rPr>
      <w:sz w:val="20"/>
      <w:szCs w:val="20"/>
    </w:rPr>
  </w:style>
  <w:style w:type="character" w:customStyle="1" w:styleId="CommentTextChar">
    <w:name w:val="Comment Text Char"/>
    <w:basedOn w:val="DefaultParagraphFont"/>
    <w:link w:val="CommentText"/>
    <w:uiPriority w:val="99"/>
    <w:semiHidden/>
    <w:rsid w:val="00A51E50"/>
    <w:rPr>
      <w:sz w:val="20"/>
      <w:szCs w:val="20"/>
    </w:rPr>
  </w:style>
  <w:style w:type="paragraph" w:styleId="CommentSubject">
    <w:name w:val="annotation subject"/>
    <w:basedOn w:val="CommentText"/>
    <w:next w:val="CommentText"/>
    <w:link w:val="CommentSubjectChar"/>
    <w:uiPriority w:val="99"/>
    <w:semiHidden/>
    <w:unhideWhenUsed/>
    <w:rsid w:val="00A51E50"/>
    <w:rPr>
      <w:b/>
      <w:bCs/>
    </w:rPr>
  </w:style>
  <w:style w:type="character" w:customStyle="1" w:styleId="CommentSubjectChar">
    <w:name w:val="Comment Subject Char"/>
    <w:basedOn w:val="CommentTextChar"/>
    <w:link w:val="CommentSubject"/>
    <w:uiPriority w:val="99"/>
    <w:semiHidden/>
    <w:rsid w:val="00A51E5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E50"/>
    <w:pPr>
      <w:spacing w:after="161" w:line="240" w:lineRule="auto"/>
      <w:outlineLvl w:val="0"/>
    </w:pPr>
    <w:rPr>
      <w:rFonts w:ascii="Montserrat" w:eastAsia="Times New Roman" w:hAnsi="Montserrat" w:cs="Times New Roman"/>
      <w:b/>
      <w:bCs/>
      <w:kern w:val="36"/>
      <w:sz w:val="48"/>
      <w:szCs w:val="48"/>
    </w:rPr>
  </w:style>
  <w:style w:type="paragraph" w:styleId="Heading2">
    <w:name w:val="heading 2"/>
    <w:basedOn w:val="Normal"/>
    <w:link w:val="Heading2Char"/>
    <w:uiPriority w:val="9"/>
    <w:qFormat/>
    <w:rsid w:val="00A51E50"/>
    <w:pPr>
      <w:spacing w:after="100" w:afterAutospacing="1" w:line="240" w:lineRule="auto"/>
      <w:outlineLvl w:val="1"/>
    </w:pPr>
    <w:rPr>
      <w:rFonts w:ascii="Montserrat" w:eastAsia="Times New Roman" w:hAnsi="Montserrat" w:cs="Times New Roman"/>
      <w:b/>
      <w:bCs/>
      <w:sz w:val="36"/>
      <w:szCs w:val="36"/>
    </w:rPr>
  </w:style>
  <w:style w:type="paragraph" w:styleId="Heading5">
    <w:name w:val="heading 5"/>
    <w:basedOn w:val="Normal"/>
    <w:link w:val="Heading5Char"/>
    <w:uiPriority w:val="9"/>
    <w:qFormat/>
    <w:rsid w:val="00A51E50"/>
    <w:pPr>
      <w:spacing w:after="100" w:afterAutospacing="1" w:line="240" w:lineRule="auto"/>
      <w:outlineLvl w:val="4"/>
    </w:pPr>
    <w:rPr>
      <w:rFonts w:ascii="Montserrat" w:eastAsia="Times New Roman" w:hAnsi="Montserrat"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8">
    <w:name w:val="Pa8"/>
    <w:basedOn w:val="Normal"/>
    <w:next w:val="Normal"/>
    <w:uiPriority w:val="99"/>
    <w:rsid w:val="00320ABC"/>
    <w:pPr>
      <w:widowControl w:val="0"/>
      <w:autoSpaceDE w:val="0"/>
      <w:autoSpaceDN w:val="0"/>
      <w:adjustRightInd w:val="0"/>
      <w:spacing w:after="0" w:line="241" w:lineRule="atLeast"/>
    </w:pPr>
    <w:rPr>
      <w:rFonts w:ascii="Arial" w:eastAsiaTheme="minorEastAsia" w:hAnsi="Arial" w:cs="Arial"/>
      <w:sz w:val="24"/>
      <w:szCs w:val="24"/>
      <w:lang w:eastAsia="zh-CN"/>
    </w:rPr>
  </w:style>
  <w:style w:type="character" w:styleId="Strong">
    <w:name w:val="Strong"/>
    <w:basedOn w:val="DefaultParagraphFont"/>
    <w:uiPriority w:val="22"/>
    <w:qFormat/>
    <w:rsid w:val="00320ABC"/>
    <w:rPr>
      <w:b/>
      <w:bCs/>
    </w:rPr>
  </w:style>
  <w:style w:type="paragraph" w:customStyle="1" w:styleId="Default">
    <w:name w:val="Default"/>
    <w:rsid w:val="0064002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51E50"/>
    <w:rPr>
      <w:rFonts w:ascii="Montserrat" w:eastAsia="Times New Roman" w:hAnsi="Montserrat" w:cs="Times New Roman"/>
      <w:b/>
      <w:bCs/>
      <w:kern w:val="36"/>
      <w:sz w:val="48"/>
      <w:szCs w:val="48"/>
    </w:rPr>
  </w:style>
  <w:style w:type="character" w:customStyle="1" w:styleId="Heading2Char">
    <w:name w:val="Heading 2 Char"/>
    <w:basedOn w:val="DefaultParagraphFont"/>
    <w:link w:val="Heading2"/>
    <w:uiPriority w:val="9"/>
    <w:rsid w:val="00A51E50"/>
    <w:rPr>
      <w:rFonts w:ascii="Montserrat" w:eastAsia="Times New Roman" w:hAnsi="Montserrat" w:cs="Times New Roman"/>
      <w:b/>
      <w:bCs/>
      <w:sz w:val="36"/>
      <w:szCs w:val="36"/>
    </w:rPr>
  </w:style>
  <w:style w:type="character" w:customStyle="1" w:styleId="Heading5Char">
    <w:name w:val="Heading 5 Char"/>
    <w:basedOn w:val="DefaultParagraphFont"/>
    <w:link w:val="Heading5"/>
    <w:uiPriority w:val="9"/>
    <w:rsid w:val="00A51E50"/>
    <w:rPr>
      <w:rFonts w:ascii="Montserrat" w:eastAsia="Times New Roman" w:hAnsi="Montserrat" w:cs="Times New Roman"/>
      <w:b/>
      <w:bCs/>
      <w:sz w:val="20"/>
      <w:szCs w:val="20"/>
    </w:rPr>
  </w:style>
  <w:style w:type="character" w:styleId="Hyperlink">
    <w:name w:val="Hyperlink"/>
    <w:basedOn w:val="DefaultParagraphFont"/>
    <w:uiPriority w:val="99"/>
    <w:semiHidden/>
    <w:unhideWhenUsed/>
    <w:rsid w:val="00A51E50"/>
    <w:rPr>
      <w:b/>
      <w:bCs/>
      <w:strike w:val="0"/>
      <w:dstrike w:val="0"/>
      <w:color w:val="1B2352"/>
      <w:u w:val="none"/>
      <w:effect w:val="none"/>
      <w:shd w:val="clear" w:color="auto" w:fill="auto"/>
    </w:rPr>
  </w:style>
  <w:style w:type="paragraph" w:styleId="NormalWeb">
    <w:name w:val="Normal (Web)"/>
    <w:basedOn w:val="Normal"/>
    <w:uiPriority w:val="99"/>
    <w:semiHidden/>
    <w:unhideWhenUsed/>
    <w:rsid w:val="00A51E50"/>
    <w:pPr>
      <w:spacing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A51E50"/>
    <w:pPr>
      <w:spacing w:after="100" w:afterAutospacing="1" w:line="240" w:lineRule="auto"/>
    </w:pPr>
    <w:rPr>
      <w:rFonts w:ascii="Times New Roman" w:eastAsia="Times New Roman" w:hAnsi="Times New Roman" w:cs="Times New Roman"/>
      <w:sz w:val="24"/>
      <w:szCs w:val="24"/>
    </w:rPr>
  </w:style>
  <w:style w:type="character" w:customStyle="1" w:styleId="nav-header">
    <w:name w:val="nav-header"/>
    <w:basedOn w:val="DefaultParagraphFont"/>
    <w:rsid w:val="00A51E50"/>
  </w:style>
  <w:style w:type="paragraph" w:customStyle="1" w:styleId="text-muted">
    <w:name w:val="text-muted"/>
    <w:basedOn w:val="Normal"/>
    <w:rsid w:val="00A51E50"/>
    <w:pPr>
      <w:spacing w:after="100" w:afterAutospacing="1" w:line="240" w:lineRule="auto"/>
    </w:pPr>
    <w:rPr>
      <w:rFonts w:ascii="Times New Roman" w:eastAsia="Times New Roman" w:hAnsi="Times New Roman" w:cs="Times New Roman"/>
      <w:sz w:val="24"/>
      <w:szCs w:val="24"/>
    </w:rPr>
  </w:style>
  <w:style w:type="paragraph" w:customStyle="1" w:styleId="registration-closed">
    <w:name w:val="registration-closed"/>
    <w:basedOn w:val="Normal"/>
    <w:rsid w:val="00A51E50"/>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1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50"/>
    <w:rPr>
      <w:rFonts w:ascii="Tahoma" w:hAnsi="Tahoma" w:cs="Tahoma"/>
      <w:sz w:val="16"/>
      <w:szCs w:val="16"/>
    </w:rPr>
  </w:style>
  <w:style w:type="character" w:styleId="CommentReference">
    <w:name w:val="annotation reference"/>
    <w:basedOn w:val="DefaultParagraphFont"/>
    <w:uiPriority w:val="99"/>
    <w:semiHidden/>
    <w:unhideWhenUsed/>
    <w:rsid w:val="00A51E50"/>
    <w:rPr>
      <w:sz w:val="16"/>
      <w:szCs w:val="16"/>
    </w:rPr>
  </w:style>
  <w:style w:type="paragraph" w:styleId="CommentText">
    <w:name w:val="annotation text"/>
    <w:basedOn w:val="Normal"/>
    <w:link w:val="CommentTextChar"/>
    <w:uiPriority w:val="99"/>
    <w:semiHidden/>
    <w:unhideWhenUsed/>
    <w:rsid w:val="00A51E50"/>
    <w:pPr>
      <w:spacing w:line="240" w:lineRule="auto"/>
    </w:pPr>
    <w:rPr>
      <w:sz w:val="20"/>
      <w:szCs w:val="20"/>
    </w:rPr>
  </w:style>
  <w:style w:type="character" w:customStyle="1" w:styleId="CommentTextChar">
    <w:name w:val="Comment Text Char"/>
    <w:basedOn w:val="DefaultParagraphFont"/>
    <w:link w:val="CommentText"/>
    <w:uiPriority w:val="99"/>
    <w:semiHidden/>
    <w:rsid w:val="00A51E50"/>
    <w:rPr>
      <w:sz w:val="20"/>
      <w:szCs w:val="20"/>
    </w:rPr>
  </w:style>
  <w:style w:type="paragraph" w:styleId="CommentSubject">
    <w:name w:val="annotation subject"/>
    <w:basedOn w:val="CommentText"/>
    <w:next w:val="CommentText"/>
    <w:link w:val="CommentSubjectChar"/>
    <w:uiPriority w:val="99"/>
    <w:semiHidden/>
    <w:unhideWhenUsed/>
    <w:rsid w:val="00A51E50"/>
    <w:rPr>
      <w:b/>
      <w:bCs/>
    </w:rPr>
  </w:style>
  <w:style w:type="character" w:customStyle="1" w:styleId="CommentSubjectChar">
    <w:name w:val="Comment Subject Char"/>
    <w:basedOn w:val="CommentTextChar"/>
    <w:link w:val="CommentSubject"/>
    <w:uiPriority w:val="99"/>
    <w:semiHidden/>
    <w:rsid w:val="00A51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96668">
      <w:bodyDiv w:val="1"/>
      <w:marLeft w:val="0"/>
      <w:marRight w:val="0"/>
      <w:marTop w:val="0"/>
      <w:marBottom w:val="0"/>
      <w:divBdr>
        <w:top w:val="none" w:sz="0" w:space="0" w:color="auto"/>
        <w:left w:val="none" w:sz="0" w:space="0" w:color="auto"/>
        <w:bottom w:val="none" w:sz="0" w:space="0" w:color="auto"/>
        <w:right w:val="none" w:sz="0" w:space="0" w:color="auto"/>
      </w:divBdr>
      <w:divsChild>
        <w:div w:id="1980988615">
          <w:marLeft w:val="0"/>
          <w:marRight w:val="0"/>
          <w:marTop w:val="0"/>
          <w:marBottom w:val="0"/>
          <w:divBdr>
            <w:top w:val="none" w:sz="0" w:space="0" w:color="auto"/>
            <w:left w:val="none" w:sz="0" w:space="0" w:color="auto"/>
            <w:bottom w:val="none" w:sz="0" w:space="0" w:color="auto"/>
            <w:right w:val="none" w:sz="0" w:space="0" w:color="auto"/>
          </w:divBdr>
          <w:divsChild>
            <w:div w:id="1439330105">
              <w:marLeft w:val="0"/>
              <w:marRight w:val="0"/>
              <w:marTop w:val="0"/>
              <w:marBottom w:val="0"/>
              <w:divBdr>
                <w:top w:val="none" w:sz="0" w:space="0" w:color="auto"/>
                <w:left w:val="none" w:sz="0" w:space="0" w:color="auto"/>
                <w:bottom w:val="none" w:sz="0" w:space="0" w:color="auto"/>
                <w:right w:val="none" w:sz="0" w:space="0" w:color="auto"/>
              </w:divBdr>
              <w:divsChild>
                <w:div w:id="969433837">
                  <w:marLeft w:val="0"/>
                  <w:marRight w:val="0"/>
                  <w:marTop w:val="0"/>
                  <w:marBottom w:val="0"/>
                  <w:divBdr>
                    <w:top w:val="none" w:sz="0" w:space="0" w:color="auto"/>
                    <w:left w:val="none" w:sz="0" w:space="0" w:color="auto"/>
                    <w:bottom w:val="none" w:sz="0" w:space="0" w:color="auto"/>
                    <w:right w:val="none" w:sz="0" w:space="0" w:color="auto"/>
                  </w:divBdr>
                  <w:divsChild>
                    <w:div w:id="334841832">
                      <w:marLeft w:val="-225"/>
                      <w:marRight w:val="-225"/>
                      <w:marTop w:val="0"/>
                      <w:marBottom w:val="0"/>
                      <w:divBdr>
                        <w:top w:val="none" w:sz="0" w:space="0" w:color="auto"/>
                        <w:left w:val="none" w:sz="0" w:space="0" w:color="auto"/>
                        <w:bottom w:val="none" w:sz="0" w:space="0" w:color="auto"/>
                        <w:right w:val="none" w:sz="0" w:space="0" w:color="auto"/>
                      </w:divBdr>
                      <w:divsChild>
                        <w:div w:id="351106413">
                          <w:marLeft w:val="0"/>
                          <w:marRight w:val="0"/>
                          <w:marTop w:val="0"/>
                          <w:marBottom w:val="0"/>
                          <w:divBdr>
                            <w:top w:val="none" w:sz="0" w:space="0" w:color="auto"/>
                            <w:left w:val="none" w:sz="0" w:space="0" w:color="auto"/>
                            <w:bottom w:val="none" w:sz="0" w:space="0" w:color="auto"/>
                            <w:right w:val="none" w:sz="0" w:space="0" w:color="auto"/>
                          </w:divBdr>
                          <w:divsChild>
                            <w:div w:id="1728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4006">
      <w:bodyDiv w:val="1"/>
      <w:marLeft w:val="0"/>
      <w:marRight w:val="0"/>
      <w:marTop w:val="0"/>
      <w:marBottom w:val="0"/>
      <w:divBdr>
        <w:top w:val="none" w:sz="0" w:space="0" w:color="auto"/>
        <w:left w:val="none" w:sz="0" w:space="0" w:color="auto"/>
        <w:bottom w:val="none" w:sz="0" w:space="0" w:color="auto"/>
        <w:right w:val="none" w:sz="0" w:space="0" w:color="auto"/>
      </w:divBdr>
      <w:divsChild>
        <w:div w:id="1358385357">
          <w:marLeft w:val="0"/>
          <w:marRight w:val="0"/>
          <w:marTop w:val="0"/>
          <w:marBottom w:val="0"/>
          <w:divBdr>
            <w:top w:val="none" w:sz="0" w:space="0" w:color="auto"/>
            <w:left w:val="none" w:sz="0" w:space="0" w:color="auto"/>
            <w:bottom w:val="none" w:sz="0" w:space="0" w:color="auto"/>
            <w:right w:val="none" w:sz="0" w:space="0" w:color="auto"/>
          </w:divBdr>
          <w:divsChild>
            <w:div w:id="684984496">
              <w:marLeft w:val="0"/>
              <w:marRight w:val="0"/>
              <w:marTop w:val="0"/>
              <w:marBottom w:val="0"/>
              <w:divBdr>
                <w:top w:val="none" w:sz="0" w:space="0" w:color="auto"/>
                <w:left w:val="none" w:sz="0" w:space="0" w:color="auto"/>
                <w:bottom w:val="none" w:sz="0" w:space="0" w:color="auto"/>
                <w:right w:val="none" w:sz="0" w:space="0" w:color="auto"/>
              </w:divBdr>
              <w:divsChild>
                <w:div w:id="283655277">
                  <w:marLeft w:val="0"/>
                  <w:marRight w:val="0"/>
                  <w:marTop w:val="0"/>
                  <w:marBottom w:val="0"/>
                  <w:divBdr>
                    <w:top w:val="none" w:sz="0" w:space="0" w:color="auto"/>
                    <w:left w:val="none" w:sz="0" w:space="0" w:color="auto"/>
                    <w:bottom w:val="none" w:sz="0" w:space="0" w:color="auto"/>
                    <w:right w:val="none" w:sz="0" w:space="0" w:color="auto"/>
                  </w:divBdr>
                  <w:divsChild>
                    <w:div w:id="1469978786">
                      <w:marLeft w:val="0"/>
                      <w:marRight w:val="0"/>
                      <w:marTop w:val="0"/>
                      <w:marBottom w:val="0"/>
                      <w:divBdr>
                        <w:top w:val="none" w:sz="0" w:space="0" w:color="auto"/>
                        <w:left w:val="none" w:sz="0" w:space="0" w:color="auto"/>
                        <w:bottom w:val="none" w:sz="0" w:space="0" w:color="auto"/>
                        <w:right w:val="none" w:sz="0" w:space="0" w:color="auto"/>
                      </w:divBdr>
                      <w:divsChild>
                        <w:div w:id="16861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6048">
                  <w:marLeft w:val="0"/>
                  <w:marRight w:val="0"/>
                  <w:marTop w:val="0"/>
                  <w:marBottom w:val="0"/>
                  <w:divBdr>
                    <w:top w:val="none" w:sz="0" w:space="0" w:color="auto"/>
                    <w:left w:val="none" w:sz="0" w:space="0" w:color="auto"/>
                    <w:bottom w:val="none" w:sz="0" w:space="0" w:color="auto"/>
                    <w:right w:val="none" w:sz="0" w:space="0" w:color="auto"/>
                  </w:divBdr>
                </w:div>
                <w:div w:id="2140225445">
                  <w:marLeft w:val="0"/>
                  <w:marRight w:val="0"/>
                  <w:marTop w:val="0"/>
                  <w:marBottom w:val="0"/>
                  <w:divBdr>
                    <w:top w:val="none" w:sz="0" w:space="0" w:color="auto"/>
                    <w:left w:val="none" w:sz="0" w:space="0" w:color="auto"/>
                    <w:bottom w:val="none" w:sz="0" w:space="0" w:color="auto"/>
                    <w:right w:val="none" w:sz="0" w:space="0" w:color="auto"/>
                  </w:divBdr>
                  <w:divsChild>
                    <w:div w:id="373190330">
                      <w:marLeft w:val="-225"/>
                      <w:marRight w:val="-225"/>
                      <w:marTop w:val="0"/>
                      <w:marBottom w:val="0"/>
                      <w:divBdr>
                        <w:top w:val="none" w:sz="0" w:space="0" w:color="auto"/>
                        <w:left w:val="none" w:sz="0" w:space="0" w:color="auto"/>
                        <w:bottom w:val="none" w:sz="0" w:space="0" w:color="auto"/>
                        <w:right w:val="none" w:sz="0" w:space="0" w:color="auto"/>
                      </w:divBdr>
                      <w:divsChild>
                        <w:div w:id="1973945788">
                          <w:marLeft w:val="0"/>
                          <w:marRight w:val="0"/>
                          <w:marTop w:val="0"/>
                          <w:marBottom w:val="0"/>
                          <w:divBdr>
                            <w:top w:val="none" w:sz="0" w:space="0" w:color="auto"/>
                            <w:left w:val="none" w:sz="0" w:space="0" w:color="auto"/>
                            <w:bottom w:val="none" w:sz="0" w:space="0" w:color="auto"/>
                            <w:right w:val="none" w:sz="0" w:space="0" w:color="auto"/>
                          </w:divBdr>
                        </w:div>
                        <w:div w:id="1068570689">
                          <w:marLeft w:val="0"/>
                          <w:marRight w:val="0"/>
                          <w:marTop w:val="0"/>
                          <w:marBottom w:val="0"/>
                          <w:divBdr>
                            <w:top w:val="none" w:sz="0" w:space="0" w:color="auto"/>
                            <w:left w:val="none" w:sz="0" w:space="0" w:color="auto"/>
                            <w:bottom w:val="none" w:sz="0" w:space="0" w:color="auto"/>
                            <w:right w:val="none" w:sz="0" w:space="0" w:color="auto"/>
                          </w:divBdr>
                          <w:divsChild>
                            <w:div w:id="2082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61409">
                  <w:marLeft w:val="0"/>
                  <w:marRight w:val="0"/>
                  <w:marTop w:val="0"/>
                  <w:marBottom w:val="0"/>
                  <w:divBdr>
                    <w:top w:val="none" w:sz="0" w:space="0" w:color="auto"/>
                    <w:left w:val="none" w:sz="0" w:space="0" w:color="auto"/>
                    <w:bottom w:val="none" w:sz="0" w:space="0" w:color="auto"/>
                    <w:right w:val="none" w:sz="0" w:space="0" w:color="auto"/>
                  </w:divBdr>
                  <w:divsChild>
                    <w:div w:id="2054453851">
                      <w:marLeft w:val="-225"/>
                      <w:marRight w:val="-225"/>
                      <w:marTop w:val="0"/>
                      <w:marBottom w:val="0"/>
                      <w:divBdr>
                        <w:top w:val="none" w:sz="0" w:space="0" w:color="auto"/>
                        <w:left w:val="none" w:sz="0" w:space="0" w:color="auto"/>
                        <w:bottom w:val="none" w:sz="0" w:space="0" w:color="auto"/>
                        <w:right w:val="none" w:sz="0" w:space="0" w:color="auto"/>
                      </w:divBdr>
                      <w:divsChild>
                        <w:div w:id="253781340">
                          <w:marLeft w:val="0"/>
                          <w:marRight w:val="0"/>
                          <w:marTop w:val="0"/>
                          <w:marBottom w:val="0"/>
                          <w:divBdr>
                            <w:top w:val="none" w:sz="0" w:space="0" w:color="auto"/>
                            <w:left w:val="none" w:sz="0" w:space="0" w:color="auto"/>
                            <w:bottom w:val="none" w:sz="0" w:space="0" w:color="auto"/>
                            <w:right w:val="none" w:sz="0" w:space="0" w:color="auto"/>
                          </w:divBdr>
                          <w:divsChild>
                            <w:div w:id="626863111">
                              <w:marLeft w:val="0"/>
                              <w:marRight w:val="0"/>
                              <w:marTop w:val="0"/>
                              <w:marBottom w:val="0"/>
                              <w:divBdr>
                                <w:top w:val="none" w:sz="0" w:space="0" w:color="auto"/>
                                <w:left w:val="none" w:sz="0" w:space="0" w:color="auto"/>
                                <w:bottom w:val="none" w:sz="0" w:space="0" w:color="auto"/>
                                <w:right w:val="none" w:sz="0" w:space="0" w:color="auto"/>
                              </w:divBdr>
                            </w:div>
                          </w:divsChild>
                        </w:div>
                        <w:div w:id="1804230662">
                          <w:marLeft w:val="0"/>
                          <w:marRight w:val="0"/>
                          <w:marTop w:val="0"/>
                          <w:marBottom w:val="0"/>
                          <w:divBdr>
                            <w:top w:val="none" w:sz="0" w:space="0" w:color="auto"/>
                            <w:left w:val="none" w:sz="0" w:space="0" w:color="auto"/>
                            <w:bottom w:val="none" w:sz="0" w:space="0" w:color="auto"/>
                            <w:right w:val="none" w:sz="0" w:space="0" w:color="auto"/>
                          </w:divBdr>
                          <w:divsChild>
                            <w:div w:id="870218973">
                              <w:marLeft w:val="0"/>
                              <w:marRight w:val="0"/>
                              <w:marTop w:val="0"/>
                              <w:marBottom w:val="0"/>
                              <w:divBdr>
                                <w:top w:val="none" w:sz="0" w:space="0" w:color="auto"/>
                                <w:left w:val="none" w:sz="0" w:space="0" w:color="auto"/>
                                <w:bottom w:val="none" w:sz="0" w:space="0" w:color="auto"/>
                                <w:right w:val="none" w:sz="0" w:space="0" w:color="auto"/>
                              </w:divBdr>
                              <w:divsChild>
                                <w:div w:id="233245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8823</Characters>
  <Application>Microsoft Office Word</Application>
  <DocSecurity>0</DocSecurity>
  <Lines>157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LaPointe, Lindsey</dc:creator>
  <cp:lastModifiedBy>LaPointe, Lindsey</cp:lastModifiedBy>
  <cp:revision>2</cp:revision>
  <dcterms:created xsi:type="dcterms:W3CDTF">2017-05-30T18:08:00Z</dcterms:created>
  <dcterms:modified xsi:type="dcterms:W3CDTF">2017-05-30T18:08:00Z</dcterms:modified>
</cp:coreProperties>
</file>